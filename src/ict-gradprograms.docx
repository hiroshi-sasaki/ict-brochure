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55928B" w14:textId="77777777" w:rsidR="00216043" w:rsidRPr="00216043" w:rsidRDefault="00216043" w:rsidP="00216043">
      <w:pPr>
        <w:spacing w:after="0"/>
        <w:rPr>
          <w:color w:val="2F5496" w:themeColor="accent5" w:themeShade="BF"/>
          <w:sz w:val="44"/>
        </w:rPr>
      </w:pPr>
      <w:r w:rsidRPr="00216043">
        <w:rPr>
          <w:rFonts w:hint="eastAsia"/>
          <w:color w:val="2F5496" w:themeColor="accent5" w:themeShade="BF"/>
          <w:sz w:val="44"/>
        </w:rPr>
        <w:t>情報通信コース</w:t>
      </w:r>
      <w:r w:rsidR="00F95A45" w:rsidRPr="00216043">
        <w:rPr>
          <w:rFonts w:hint="eastAsia"/>
          <w:color w:val="2F5496" w:themeColor="accent5" w:themeShade="BF"/>
          <w:sz w:val="44"/>
        </w:rPr>
        <w:t>修士課程</w:t>
      </w:r>
    </w:p>
    <w:p w14:paraId="1DE3DD94" w14:textId="6CD1BE20" w:rsidR="00001B7E" w:rsidRPr="00A448DE" w:rsidRDefault="00216043" w:rsidP="00216043">
      <w:pPr>
        <w:spacing w:before="0" w:line="240" w:lineRule="exact"/>
        <w:rPr>
          <w:color w:val="2F5496" w:themeColor="accent5" w:themeShade="BF"/>
          <w:sz w:val="16"/>
          <w:szCs w:val="16"/>
          <w:rPrChange w:id="0" w:author="Sasaki Hiroshi" w:date="2021-02-17T19:26:00Z">
            <w:rPr>
              <w:color w:val="2F5496" w:themeColor="accent5" w:themeShade="BF"/>
              <w:sz w:val="48"/>
            </w:rPr>
          </w:rPrChange>
        </w:rPr>
      </w:pPr>
      <w:r w:rsidRPr="00A448DE">
        <w:rPr>
          <w:rFonts w:ascii="MS Mincho"/>
          <w:noProof/>
          <w:sz w:val="16"/>
          <w:szCs w:val="16"/>
          <w:rPrChange w:id="1" w:author="Sasaki Hiroshi" w:date="2021-02-17T19:26:00Z">
            <w:rPr>
              <w:rFonts w:ascii="MS Mincho"/>
              <w:noProof/>
              <w:szCs w:val="19"/>
            </w:rPr>
          </w:rPrChange>
        </w:rPr>
        <mc:AlternateContent>
          <mc:Choice Requires="wps">
            <w:drawing>
              <wp:anchor distT="0" distB="0" distL="114300" distR="114300" simplePos="0" relativeHeight="251658240" behindDoc="0" locked="0" layoutInCell="1" allowOverlap="1" wp14:anchorId="333FC9FC" wp14:editId="0CA15055">
                <wp:simplePos x="0" y="0"/>
                <wp:positionH relativeFrom="column">
                  <wp:posOffset>-49087</wp:posOffset>
                </wp:positionH>
                <wp:positionV relativeFrom="paragraph">
                  <wp:posOffset>225860</wp:posOffset>
                </wp:positionV>
                <wp:extent cx="6057133" cy="0"/>
                <wp:effectExtent l="0" t="0" r="20320" b="19050"/>
                <wp:wrapNone/>
                <wp:docPr id="3" name="直線コネクタ 3"/>
                <wp:cNvGraphicFramePr/>
                <a:graphic xmlns:a="http://schemas.openxmlformats.org/drawingml/2006/main">
                  <a:graphicData uri="http://schemas.microsoft.com/office/word/2010/wordprocessingShape">
                    <wps:wsp>
                      <wps:cNvCnPr/>
                      <wps:spPr>
                        <a:xfrm>
                          <a:off x="0" y="0"/>
                          <a:ext cx="6057133" cy="0"/>
                        </a:xfrm>
                        <a:prstGeom prst="line">
                          <a:avLst/>
                        </a:prstGeom>
                        <a:ln w="19050">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5D9D69D" id="直線コネクタ 3" o:spid="_x0000_s1026" style="position:absolute;z-index:251658240;visibility:visible;mso-wrap-style:square;mso-wrap-distance-left:9pt;mso-wrap-distance-top:0;mso-wrap-distance-right:9pt;mso-wrap-distance-bottom:0;mso-position-horizontal:absolute;mso-position-horizontal-relative:text;mso-position-vertical:absolute;mso-position-vertical-relative:text" from="-3.85pt,17.8pt" to="473.1pt,17.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" strokecolor="#a5a5a5 [2092]" strokeweight="1.5pt">
                <v:stroke joinstyle="miter"/>
              </v:line>
            </w:pict>
          </mc:Fallback>
        </mc:AlternateContent>
      </w:r>
      <w:r w:rsidRPr="00A448DE">
        <w:rPr>
          <w:rFonts w:hint="eastAsia"/>
          <w:color w:val="2F5496" w:themeColor="accent5" w:themeShade="BF"/>
          <w:sz w:val="16"/>
          <w:szCs w:val="16"/>
          <w:rPrChange w:id="2" w:author="Sasaki Hiroshi" w:date="2021-02-17T19:26:00Z">
            <w:rPr>
              <w:rFonts w:hint="eastAsia"/>
              <w:color w:val="2F5496" w:themeColor="accent5" w:themeShade="BF"/>
              <w:sz w:val="21"/>
            </w:rPr>
          </w:rPrChange>
        </w:rPr>
        <w:t>（</w:t>
      </w:r>
      <w:r w:rsidRPr="00A448DE">
        <w:rPr>
          <w:rFonts w:hint="eastAsia"/>
          <w:sz w:val="16"/>
          <w:szCs w:val="16"/>
          <w:rPrChange w:id="3" w:author="Sasaki Hiroshi" w:date="2021-02-17T19:26:00Z">
            <w:rPr>
              <w:rFonts w:hint="eastAsia"/>
            </w:rPr>
          </w:rPrChange>
        </w:rPr>
        <w:t>ライフエンジニアリングコース</w:t>
      </w:r>
      <w:ins w:id="4" w:author="Sasaki Hiroshi" w:date="2021-02-17T19:25:00Z">
        <w:r w:rsidR="00A448DE" w:rsidRPr="00A448DE">
          <w:rPr>
            <w:rFonts w:hint="eastAsia"/>
            <w:sz w:val="16"/>
            <w:szCs w:val="16"/>
            <w:rPrChange w:id="5" w:author="Sasaki Hiroshi" w:date="2021-02-17T19:26:00Z">
              <w:rPr>
                <w:rFonts w:hint="eastAsia"/>
              </w:rPr>
            </w:rPrChange>
          </w:rPr>
          <w:t>およびエンジニアリングデザインコース</w:t>
        </w:r>
      </w:ins>
      <w:r w:rsidRPr="00A448DE">
        <w:rPr>
          <w:rFonts w:hint="eastAsia"/>
          <w:sz w:val="16"/>
          <w:szCs w:val="16"/>
          <w:rPrChange w:id="6" w:author="Sasaki Hiroshi" w:date="2021-02-17T19:26:00Z">
            <w:rPr>
              <w:rFonts w:hint="eastAsia"/>
            </w:rPr>
          </w:rPrChange>
        </w:rPr>
        <w:t>については</w:t>
      </w:r>
      <w:del w:id="7" w:author="Sasaki Hiroshi" w:date="2021-03-15T12:52:00Z">
        <w:r w:rsidRPr="00A448DE" w:rsidDel="00B42737">
          <w:rPr>
            <w:rFonts w:hint="eastAsia"/>
            <w:sz w:val="16"/>
            <w:szCs w:val="16"/>
            <w:rPrChange w:id="8" w:author="Sasaki Hiroshi" w:date="2021-02-17T19:26:00Z">
              <w:rPr>
                <w:rFonts w:hint="eastAsia"/>
              </w:rPr>
            </w:rPrChange>
          </w:rPr>
          <w:delText>同</w:delText>
        </w:r>
      </w:del>
      <w:ins w:id="9" w:author="Sasaki Hiroshi" w:date="2021-03-15T12:52:00Z">
        <w:r w:rsidR="00B42737">
          <w:rPr>
            <w:rFonts w:hint="eastAsia"/>
            <w:sz w:val="16"/>
            <w:szCs w:val="16"/>
          </w:rPr>
          <w:t>各</w:t>
        </w:r>
      </w:ins>
      <w:r w:rsidRPr="00A448DE">
        <w:rPr>
          <w:rFonts w:hint="eastAsia"/>
          <w:sz w:val="16"/>
          <w:szCs w:val="16"/>
          <w:rPrChange w:id="10" w:author="Sasaki Hiroshi" w:date="2021-02-17T19:26:00Z">
            <w:rPr>
              <w:rFonts w:hint="eastAsia"/>
            </w:rPr>
          </w:rPrChange>
        </w:rPr>
        <w:t>コースのパンフレットを参照してください</w:t>
      </w:r>
      <w:r w:rsidRPr="00A448DE">
        <w:rPr>
          <w:rFonts w:hint="eastAsia"/>
          <w:color w:val="2F5496" w:themeColor="accent5" w:themeShade="BF"/>
          <w:sz w:val="16"/>
          <w:szCs w:val="16"/>
          <w:rPrChange w:id="11" w:author="Sasaki Hiroshi" w:date="2021-02-17T19:26:00Z">
            <w:rPr>
              <w:rFonts w:hint="eastAsia"/>
              <w:color w:val="2F5496" w:themeColor="accent5" w:themeShade="BF"/>
              <w:sz w:val="21"/>
            </w:rPr>
          </w:rPrChange>
        </w:rPr>
        <w:t>）</w:t>
      </w:r>
      <w:r w:rsidRPr="00A448DE">
        <w:rPr>
          <w:color w:val="2F5496" w:themeColor="accent5" w:themeShade="BF"/>
          <w:sz w:val="16"/>
          <w:szCs w:val="16"/>
          <w:rPrChange w:id="12" w:author="Sasaki Hiroshi" w:date="2021-02-17T19:26:00Z">
            <w:rPr>
              <w:color w:val="2F5496" w:themeColor="accent5" w:themeShade="BF"/>
              <w:sz w:val="48"/>
            </w:rPr>
          </w:rPrChange>
        </w:rPr>
        <w:t xml:space="preserve"> </w:t>
      </w:r>
      <w:r w:rsidR="00F95A45" w:rsidRPr="00A448DE">
        <w:rPr>
          <w:rFonts w:hint="eastAsia"/>
          <w:color w:val="2F5496" w:themeColor="accent5" w:themeShade="BF"/>
          <w:sz w:val="16"/>
          <w:szCs w:val="16"/>
          <w:rPrChange w:id="13" w:author="Sasaki Hiroshi" w:date="2021-02-17T19:26:00Z">
            <w:rPr>
              <w:rFonts w:hint="eastAsia"/>
              <w:color w:val="2F5496" w:themeColor="accent5" w:themeShade="BF"/>
              <w:sz w:val="48"/>
            </w:rPr>
          </w:rPrChange>
        </w:rPr>
        <w:t xml:space="preserve">　　</w:t>
      </w:r>
    </w:p>
    <w:p w14:paraId="49B82CA4" w14:textId="77777777" w:rsidR="00001B7E" w:rsidRPr="00001B7E" w:rsidRDefault="00001B7E" w:rsidP="00216043">
      <w:pPr>
        <w:spacing w:before="0" w:line="240" w:lineRule="exact"/>
        <w:rPr>
          <w:color w:val="2F5496" w:themeColor="accent5" w:themeShade="BF"/>
          <w:sz w:val="48"/>
        </w:rPr>
      </w:pPr>
    </w:p>
    <w:p w14:paraId="39955A0F" w14:textId="77777777" w:rsidR="00856562" w:rsidRDefault="001F6C82" w:rsidP="00856562">
      <w:pPr>
        <w:spacing w:before="96" w:line="240" w:lineRule="atLeast"/>
        <w:rPr>
          <w:rFonts w:ascii="MS Mincho"/>
          <w:b/>
          <w:bCs/>
          <w:spacing w:val="-2"/>
          <w:sz w:val="24"/>
          <w:szCs w:val="24"/>
          <w:u w:val="single"/>
        </w:rPr>
      </w:pPr>
      <w:r w:rsidRPr="001F6C82">
        <w:rPr>
          <w:rFonts w:ascii="MS Mincho" w:hint="eastAsia"/>
          <w:b/>
          <w:bCs/>
          <w:color w:val="9CC2E5" w:themeColor="accent1" w:themeTint="99"/>
          <w:sz w:val="24"/>
          <w:szCs w:val="24"/>
        </w:rPr>
        <w:t>●</w:t>
      </w:r>
      <w:r w:rsidR="00F725AA" w:rsidRPr="004A67E0">
        <w:rPr>
          <w:rFonts w:ascii="MS Mincho" w:hint="eastAsia"/>
          <w:b/>
          <w:bCs/>
          <w:color w:val="2F5496" w:themeColor="accent5" w:themeShade="BF"/>
          <w:sz w:val="24"/>
          <w:szCs w:val="24"/>
          <w:u w:val="single"/>
        </w:rPr>
        <w:t>修士論文研究</w:t>
      </w:r>
    </w:p>
    <w:p w14:paraId="31ACBA0E" w14:textId="77777777" w:rsidR="00F725AA" w:rsidRPr="00AB78DC" w:rsidRDefault="00F725AA" w:rsidP="00F725AA">
      <w:pPr>
        <w:spacing w:line="240" w:lineRule="atLeast"/>
        <w:ind w:firstLineChars="100" w:firstLine="200"/>
        <w:rPr>
          <w:rFonts w:ascii="MS Mincho"/>
          <w:szCs w:val="19"/>
        </w:rPr>
      </w:pPr>
      <w:r w:rsidRPr="00AB78DC">
        <w:rPr>
          <w:rFonts w:ascii="MS Mincho" w:hint="eastAsia"/>
          <w:szCs w:val="19"/>
        </w:rPr>
        <w:t>修士論文研究では</w:t>
      </w:r>
      <w:r w:rsidR="00FE3123">
        <w:rPr>
          <w:rFonts w:ascii="MS Mincho" w:hint="eastAsia"/>
          <w:szCs w:val="19"/>
        </w:rPr>
        <w:t>、</w:t>
      </w:r>
      <w:r w:rsidRPr="00AB78DC">
        <w:rPr>
          <w:rFonts w:ascii="MS Mincho" w:hint="eastAsia"/>
          <w:szCs w:val="19"/>
        </w:rPr>
        <w:t>一連の研究プロセスを体験し</w:t>
      </w:r>
      <w:r w:rsidR="00FE3123">
        <w:rPr>
          <w:rFonts w:ascii="MS Mincho" w:hint="eastAsia"/>
          <w:szCs w:val="19"/>
        </w:rPr>
        <w:t>、</w:t>
      </w:r>
      <w:r w:rsidRPr="00AB78DC">
        <w:rPr>
          <w:rFonts w:ascii="MS Mincho" w:hint="eastAsia"/>
          <w:szCs w:val="19"/>
        </w:rPr>
        <w:t>問題設定能力</w:t>
      </w:r>
      <w:r w:rsidR="00FE3123">
        <w:rPr>
          <w:rFonts w:ascii="MS Mincho" w:hint="eastAsia"/>
          <w:szCs w:val="19"/>
        </w:rPr>
        <w:t>、</w:t>
      </w:r>
      <w:r w:rsidRPr="00AB78DC">
        <w:rPr>
          <w:rFonts w:ascii="MS Mincho" w:hint="eastAsia"/>
          <w:szCs w:val="19"/>
        </w:rPr>
        <w:t>問題解決力やコミュニケーション力の向上を目指します</w:t>
      </w:r>
      <w:r w:rsidR="00FE3123">
        <w:rPr>
          <w:rFonts w:ascii="MS Mincho" w:hint="eastAsia"/>
          <w:szCs w:val="19"/>
        </w:rPr>
        <w:t>。</w:t>
      </w:r>
      <w:r w:rsidRPr="00AB78DC">
        <w:rPr>
          <w:rFonts w:ascii="MS Mincho" w:hint="eastAsia"/>
          <w:szCs w:val="19"/>
        </w:rPr>
        <w:t>標準的な研究の流れは以下のとおりです</w:t>
      </w:r>
      <w:r w:rsidR="00FE3123">
        <w:rPr>
          <w:rFonts w:ascii="MS Mincho" w:hint="eastAsia"/>
          <w:szCs w:val="19"/>
        </w:rPr>
        <w:t>。</w:t>
      </w:r>
      <w:r w:rsidRPr="00AB78DC">
        <w:rPr>
          <w:rFonts w:ascii="MS Mincho" w:hint="eastAsia"/>
          <w:szCs w:val="19"/>
        </w:rPr>
        <w:t>ただし</w:t>
      </w:r>
      <w:r w:rsidR="00FE3123">
        <w:rPr>
          <w:rFonts w:ascii="MS Mincho" w:hint="eastAsia"/>
          <w:szCs w:val="19"/>
        </w:rPr>
        <w:t>、</w:t>
      </w:r>
      <w:r w:rsidRPr="00AB78DC">
        <w:rPr>
          <w:rFonts w:ascii="MS Mincho" w:hint="eastAsia"/>
          <w:szCs w:val="19"/>
        </w:rPr>
        <w:t>発表</w:t>
      </w:r>
      <w:r w:rsidR="00FE3123">
        <w:rPr>
          <w:rFonts w:ascii="MS Mincho" w:hint="eastAsia"/>
          <w:szCs w:val="19"/>
        </w:rPr>
        <w:t>、</w:t>
      </w:r>
      <w:r w:rsidRPr="00AB78DC">
        <w:rPr>
          <w:rFonts w:ascii="MS Mincho" w:hint="eastAsia"/>
          <w:szCs w:val="19"/>
        </w:rPr>
        <w:t>審査などの時期は各自の研究の進捗状況などによって変わるため</w:t>
      </w:r>
      <w:r w:rsidR="00FE3123">
        <w:rPr>
          <w:rFonts w:ascii="MS Mincho" w:hint="eastAsia"/>
          <w:szCs w:val="19"/>
        </w:rPr>
        <w:t>、</w:t>
      </w:r>
      <w:r w:rsidRPr="00AB78DC">
        <w:rPr>
          <w:rFonts w:ascii="MS Mincho" w:hint="eastAsia"/>
          <w:szCs w:val="19"/>
        </w:rPr>
        <w:t>具体的な研究スケジュールなどについては指導教員と十分相談してください</w:t>
      </w:r>
      <w:r w:rsidR="00FE3123">
        <w:rPr>
          <w:rFonts w:ascii="MS Mincho" w:hint="eastAsia"/>
          <w:szCs w:val="19"/>
        </w:rPr>
        <w:t>。</w:t>
      </w:r>
    </w:p>
    <w:tbl>
      <w:tblPr>
        <w:tblStyle w:val="TableGrid"/>
        <w:tblW w:w="0" w:type="auto"/>
        <w:tblInd w:w="320" w:type="dxa"/>
        <w:tblLayout w:type="fixed"/>
        <w:tblLook w:val="04A0" w:firstRow="1" w:lastRow="0" w:firstColumn="1" w:lastColumn="0" w:noHBand="0" w:noVBand="1"/>
      </w:tblPr>
      <w:tblGrid>
        <w:gridCol w:w="1134"/>
        <w:gridCol w:w="1134"/>
        <w:gridCol w:w="1134"/>
        <w:gridCol w:w="1134"/>
        <w:gridCol w:w="1134"/>
        <w:gridCol w:w="1134"/>
        <w:gridCol w:w="1134"/>
        <w:gridCol w:w="1134"/>
      </w:tblGrid>
      <w:tr w:rsidR="00F725AA" w:rsidRPr="004638CF" w14:paraId="2A1023C6" w14:textId="77777777" w:rsidTr="00032B91">
        <w:tc>
          <w:tcPr>
            <w:tcW w:w="2268" w:type="dxa"/>
            <w:gridSpan w:val="2"/>
          </w:tcPr>
          <w:p w14:paraId="4A6A854D" w14:textId="77777777" w:rsidR="00F725AA" w:rsidRPr="004638CF" w:rsidRDefault="00F725AA" w:rsidP="00032B91">
            <w:pPr>
              <w:spacing w:line="240" w:lineRule="atLeast"/>
              <w:jc w:val="center"/>
              <w:textAlignment w:val="center"/>
              <w:rPr>
                <w:rFonts w:ascii="MS Mincho"/>
                <w:b/>
                <w:spacing w:val="2"/>
                <w:sz w:val="19"/>
                <w:szCs w:val="19"/>
              </w:rPr>
            </w:pPr>
            <w:r w:rsidRPr="004638CF">
              <w:rPr>
                <w:rFonts w:ascii="MS Mincho" w:hint="eastAsia"/>
                <w:b/>
                <w:spacing w:val="2"/>
                <w:sz w:val="19"/>
                <w:szCs w:val="19"/>
              </w:rPr>
              <w:t>１学期</w:t>
            </w:r>
          </w:p>
        </w:tc>
        <w:tc>
          <w:tcPr>
            <w:tcW w:w="2268" w:type="dxa"/>
            <w:gridSpan w:val="2"/>
          </w:tcPr>
          <w:p w14:paraId="7388A91F" w14:textId="77777777" w:rsidR="00F725AA" w:rsidRPr="004638CF" w:rsidRDefault="00F725AA" w:rsidP="00032B91">
            <w:pPr>
              <w:spacing w:line="240" w:lineRule="atLeast"/>
              <w:jc w:val="center"/>
              <w:textAlignment w:val="center"/>
              <w:rPr>
                <w:rFonts w:ascii="MS Mincho"/>
                <w:b/>
                <w:spacing w:val="2"/>
                <w:sz w:val="19"/>
                <w:szCs w:val="19"/>
              </w:rPr>
            </w:pPr>
            <w:r w:rsidRPr="004638CF">
              <w:rPr>
                <w:rFonts w:ascii="MS Mincho" w:hint="eastAsia"/>
                <w:b/>
                <w:spacing w:val="2"/>
                <w:sz w:val="19"/>
                <w:szCs w:val="19"/>
              </w:rPr>
              <w:t>２学期</w:t>
            </w:r>
          </w:p>
        </w:tc>
        <w:tc>
          <w:tcPr>
            <w:tcW w:w="2268" w:type="dxa"/>
            <w:gridSpan w:val="2"/>
          </w:tcPr>
          <w:p w14:paraId="5CCCF568" w14:textId="77777777" w:rsidR="00F725AA" w:rsidRPr="004638CF" w:rsidRDefault="00F725AA" w:rsidP="00032B91">
            <w:pPr>
              <w:spacing w:line="240" w:lineRule="atLeast"/>
              <w:jc w:val="center"/>
              <w:textAlignment w:val="center"/>
              <w:rPr>
                <w:rFonts w:ascii="MS Mincho"/>
                <w:b/>
                <w:spacing w:val="2"/>
                <w:sz w:val="19"/>
                <w:szCs w:val="19"/>
              </w:rPr>
            </w:pPr>
            <w:r w:rsidRPr="004638CF">
              <w:rPr>
                <w:rFonts w:ascii="MS Mincho" w:hint="eastAsia"/>
                <w:b/>
                <w:spacing w:val="2"/>
                <w:sz w:val="19"/>
                <w:szCs w:val="19"/>
              </w:rPr>
              <w:t>３学期</w:t>
            </w:r>
          </w:p>
        </w:tc>
        <w:tc>
          <w:tcPr>
            <w:tcW w:w="2268" w:type="dxa"/>
            <w:gridSpan w:val="2"/>
          </w:tcPr>
          <w:p w14:paraId="3DEF8D65" w14:textId="77777777" w:rsidR="00F725AA" w:rsidRPr="004638CF" w:rsidRDefault="00F725AA" w:rsidP="00032B91">
            <w:pPr>
              <w:spacing w:line="240" w:lineRule="atLeast"/>
              <w:jc w:val="center"/>
              <w:textAlignment w:val="center"/>
              <w:rPr>
                <w:rFonts w:ascii="MS Mincho"/>
                <w:b/>
                <w:spacing w:val="2"/>
                <w:sz w:val="19"/>
                <w:szCs w:val="19"/>
              </w:rPr>
            </w:pPr>
            <w:r w:rsidRPr="004638CF">
              <w:rPr>
                <w:rFonts w:ascii="MS Mincho" w:hint="eastAsia"/>
                <w:b/>
                <w:spacing w:val="2"/>
                <w:sz w:val="19"/>
                <w:szCs w:val="19"/>
              </w:rPr>
              <w:t>４学期</w:t>
            </w:r>
          </w:p>
        </w:tc>
      </w:tr>
      <w:tr w:rsidR="00F725AA" w:rsidRPr="004638CF" w14:paraId="602CEB68" w14:textId="77777777" w:rsidTr="00032B91">
        <w:tc>
          <w:tcPr>
            <w:tcW w:w="1134" w:type="dxa"/>
          </w:tcPr>
          <w:p w14:paraId="483932BA" w14:textId="77777777" w:rsidR="00F725AA" w:rsidRPr="004638CF" w:rsidRDefault="00F725AA" w:rsidP="00032B91">
            <w:pPr>
              <w:spacing w:line="240" w:lineRule="atLeast"/>
              <w:jc w:val="center"/>
              <w:textAlignment w:val="center"/>
              <w:rPr>
                <w:rFonts w:ascii="MS Mincho"/>
                <w:b/>
                <w:spacing w:val="2"/>
                <w:sz w:val="19"/>
                <w:szCs w:val="19"/>
              </w:rPr>
            </w:pPr>
            <w:r w:rsidRPr="004638CF">
              <w:rPr>
                <w:rFonts w:ascii="MS Mincho" w:hint="eastAsia"/>
                <w:b/>
                <w:spacing w:val="2"/>
                <w:sz w:val="19"/>
                <w:szCs w:val="19"/>
              </w:rPr>
              <w:t>1Q</w:t>
            </w:r>
          </w:p>
        </w:tc>
        <w:tc>
          <w:tcPr>
            <w:tcW w:w="1134" w:type="dxa"/>
          </w:tcPr>
          <w:p w14:paraId="555BF491" w14:textId="77777777" w:rsidR="00F725AA" w:rsidRPr="004638CF" w:rsidRDefault="00F725AA" w:rsidP="00032B91">
            <w:pPr>
              <w:spacing w:line="240" w:lineRule="atLeast"/>
              <w:jc w:val="center"/>
              <w:textAlignment w:val="center"/>
              <w:rPr>
                <w:rFonts w:ascii="MS Mincho"/>
                <w:b/>
                <w:spacing w:val="2"/>
                <w:sz w:val="19"/>
                <w:szCs w:val="19"/>
              </w:rPr>
            </w:pPr>
            <w:r w:rsidRPr="004638CF">
              <w:rPr>
                <w:rFonts w:ascii="MS Mincho" w:hint="eastAsia"/>
                <w:b/>
                <w:spacing w:val="2"/>
                <w:sz w:val="19"/>
                <w:szCs w:val="19"/>
              </w:rPr>
              <w:t>2Q</w:t>
            </w:r>
          </w:p>
        </w:tc>
        <w:tc>
          <w:tcPr>
            <w:tcW w:w="1134" w:type="dxa"/>
          </w:tcPr>
          <w:p w14:paraId="43C24733" w14:textId="77777777" w:rsidR="00F725AA" w:rsidRPr="004638CF" w:rsidRDefault="00F725AA" w:rsidP="00032B91">
            <w:pPr>
              <w:spacing w:line="240" w:lineRule="atLeast"/>
              <w:jc w:val="center"/>
              <w:textAlignment w:val="center"/>
              <w:rPr>
                <w:rFonts w:ascii="MS Mincho"/>
                <w:b/>
                <w:spacing w:val="2"/>
                <w:sz w:val="19"/>
                <w:szCs w:val="19"/>
              </w:rPr>
            </w:pPr>
            <w:r w:rsidRPr="004638CF">
              <w:rPr>
                <w:rFonts w:ascii="MS Mincho" w:hint="eastAsia"/>
                <w:b/>
                <w:spacing w:val="2"/>
                <w:sz w:val="19"/>
                <w:szCs w:val="19"/>
              </w:rPr>
              <w:t>3Q</w:t>
            </w:r>
          </w:p>
        </w:tc>
        <w:tc>
          <w:tcPr>
            <w:tcW w:w="1134" w:type="dxa"/>
          </w:tcPr>
          <w:p w14:paraId="0F325848" w14:textId="77777777" w:rsidR="00F725AA" w:rsidRPr="004638CF" w:rsidRDefault="00F725AA" w:rsidP="00032B91">
            <w:pPr>
              <w:spacing w:line="240" w:lineRule="atLeast"/>
              <w:jc w:val="center"/>
              <w:textAlignment w:val="center"/>
              <w:rPr>
                <w:rFonts w:ascii="MS Mincho"/>
                <w:b/>
                <w:spacing w:val="2"/>
                <w:sz w:val="19"/>
                <w:szCs w:val="19"/>
              </w:rPr>
            </w:pPr>
            <w:r w:rsidRPr="004638CF">
              <w:rPr>
                <w:rFonts w:ascii="MS Mincho" w:hint="eastAsia"/>
                <w:b/>
                <w:spacing w:val="2"/>
                <w:sz w:val="19"/>
                <w:szCs w:val="19"/>
              </w:rPr>
              <w:t>4Q</w:t>
            </w:r>
          </w:p>
        </w:tc>
        <w:tc>
          <w:tcPr>
            <w:tcW w:w="1134" w:type="dxa"/>
          </w:tcPr>
          <w:p w14:paraId="19717316" w14:textId="77777777" w:rsidR="00F725AA" w:rsidRPr="004638CF" w:rsidRDefault="00F725AA" w:rsidP="00032B91">
            <w:pPr>
              <w:spacing w:line="240" w:lineRule="atLeast"/>
              <w:jc w:val="center"/>
              <w:textAlignment w:val="center"/>
              <w:rPr>
                <w:rFonts w:ascii="MS Mincho"/>
                <w:b/>
                <w:spacing w:val="2"/>
                <w:sz w:val="19"/>
                <w:szCs w:val="19"/>
              </w:rPr>
            </w:pPr>
            <w:r w:rsidRPr="004638CF">
              <w:rPr>
                <w:rFonts w:ascii="MS Mincho" w:hint="eastAsia"/>
                <w:b/>
                <w:spacing w:val="2"/>
                <w:sz w:val="19"/>
                <w:szCs w:val="19"/>
              </w:rPr>
              <w:t>5Q</w:t>
            </w:r>
          </w:p>
        </w:tc>
        <w:tc>
          <w:tcPr>
            <w:tcW w:w="1134" w:type="dxa"/>
          </w:tcPr>
          <w:p w14:paraId="3058DDEC" w14:textId="77777777" w:rsidR="00F725AA" w:rsidRPr="004638CF" w:rsidRDefault="00F725AA" w:rsidP="00032B91">
            <w:pPr>
              <w:spacing w:line="240" w:lineRule="atLeast"/>
              <w:jc w:val="center"/>
              <w:textAlignment w:val="center"/>
              <w:rPr>
                <w:rFonts w:ascii="MS Mincho"/>
                <w:b/>
                <w:spacing w:val="2"/>
                <w:sz w:val="19"/>
                <w:szCs w:val="19"/>
              </w:rPr>
            </w:pPr>
            <w:r w:rsidRPr="004638CF">
              <w:rPr>
                <w:rFonts w:ascii="MS Mincho" w:hint="eastAsia"/>
                <w:b/>
                <w:spacing w:val="2"/>
                <w:sz w:val="19"/>
                <w:szCs w:val="19"/>
              </w:rPr>
              <w:t>6Q</w:t>
            </w:r>
          </w:p>
        </w:tc>
        <w:tc>
          <w:tcPr>
            <w:tcW w:w="1134" w:type="dxa"/>
          </w:tcPr>
          <w:p w14:paraId="5C4672C9" w14:textId="77777777" w:rsidR="00F725AA" w:rsidRPr="004638CF" w:rsidRDefault="00F725AA" w:rsidP="00032B91">
            <w:pPr>
              <w:spacing w:line="240" w:lineRule="atLeast"/>
              <w:jc w:val="center"/>
              <w:textAlignment w:val="center"/>
              <w:rPr>
                <w:rFonts w:ascii="MS Mincho"/>
                <w:b/>
                <w:spacing w:val="2"/>
                <w:sz w:val="19"/>
                <w:szCs w:val="19"/>
              </w:rPr>
            </w:pPr>
            <w:r w:rsidRPr="004638CF">
              <w:rPr>
                <w:rFonts w:ascii="MS Mincho" w:hint="eastAsia"/>
                <w:b/>
                <w:spacing w:val="2"/>
                <w:sz w:val="19"/>
                <w:szCs w:val="19"/>
              </w:rPr>
              <w:t>7Q</w:t>
            </w:r>
          </w:p>
        </w:tc>
        <w:tc>
          <w:tcPr>
            <w:tcW w:w="1134" w:type="dxa"/>
          </w:tcPr>
          <w:p w14:paraId="15AE70E0" w14:textId="77777777" w:rsidR="00F725AA" w:rsidRPr="004638CF" w:rsidRDefault="00F725AA" w:rsidP="00032B91">
            <w:pPr>
              <w:spacing w:line="240" w:lineRule="atLeast"/>
              <w:jc w:val="center"/>
              <w:textAlignment w:val="center"/>
              <w:rPr>
                <w:rFonts w:ascii="MS Mincho"/>
                <w:b/>
                <w:spacing w:val="2"/>
                <w:sz w:val="19"/>
                <w:szCs w:val="19"/>
              </w:rPr>
            </w:pPr>
            <w:r w:rsidRPr="004638CF">
              <w:rPr>
                <w:rFonts w:ascii="MS Mincho" w:hint="eastAsia"/>
                <w:b/>
                <w:spacing w:val="2"/>
                <w:sz w:val="19"/>
                <w:szCs w:val="19"/>
              </w:rPr>
              <w:t>8Q</w:t>
            </w:r>
          </w:p>
        </w:tc>
      </w:tr>
    </w:tbl>
    <w:p w14:paraId="364FF12A" w14:textId="77777777" w:rsidR="00F725AA" w:rsidRPr="004638CF" w:rsidRDefault="00001B7E" w:rsidP="00F725AA">
      <w:pPr>
        <w:spacing w:line="240" w:lineRule="atLeast"/>
        <w:ind w:left="320" w:hanging="320"/>
        <w:textAlignment w:val="center"/>
        <w:rPr>
          <w:rFonts w:ascii="MS Mincho" w:cs="Times New Roman"/>
          <w:spacing w:val="2"/>
          <w:sz w:val="19"/>
          <w:szCs w:val="19"/>
        </w:rPr>
      </w:pPr>
      <w:r w:rsidRPr="00E939C7">
        <w:rPr>
          <w:rFonts w:ascii="MS Mincho" w:cs="Times New Roman"/>
          <w:b/>
          <w:noProof/>
          <w:spacing w:val="2"/>
          <w:sz w:val="18"/>
          <w:szCs w:val="16"/>
        </w:rPr>
        <mc:AlternateContent>
          <mc:Choice Requires="wps">
            <w:drawing>
              <wp:anchor distT="0" distB="0" distL="114300" distR="114300" simplePos="0" relativeHeight="251666432" behindDoc="0" locked="0" layoutInCell="1" allowOverlap="1" wp14:anchorId="4A01B040" wp14:editId="3DD365F6">
                <wp:simplePos x="0" y="0"/>
                <wp:positionH relativeFrom="column">
                  <wp:posOffset>4918075</wp:posOffset>
                </wp:positionH>
                <wp:positionV relativeFrom="paragraph">
                  <wp:posOffset>92710</wp:posOffset>
                </wp:positionV>
                <wp:extent cx="1333500" cy="485775"/>
                <wp:effectExtent l="0" t="0" r="0" b="0"/>
                <wp:wrapNone/>
                <wp:docPr id="14"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3500" cy="485775"/>
                        </a:xfrm>
                        <a:prstGeom prst="rect">
                          <a:avLst/>
                        </a:prstGeom>
                        <a:noFill/>
                        <a:ln w="9525">
                          <a:noFill/>
                          <a:miter lim="800000"/>
                          <a:headEnd/>
                          <a:tailEnd/>
                        </a:ln>
                      </wps:spPr>
                      <wps:txbx>
                        <w:txbxContent>
                          <w:p w14:paraId="6AB17E10" w14:textId="77777777" w:rsidR="003B3EFF" w:rsidRDefault="003B3EFF" w:rsidP="003B3EFF">
                            <w:r w:rsidRPr="004A67E0">
                              <w:rPr>
                                <w:rFonts w:ascii="MS Mincho" w:cs="Times New Roman" w:hint="eastAsia"/>
                                <w:b/>
                                <w:spacing w:val="2"/>
                                <w:sz w:val="18"/>
                                <w:szCs w:val="16"/>
                              </w:rPr>
                              <w:t>論文提出・発表</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119D6AC" id="_x0000_t202" coordsize="21600,21600" o:spt="202" path="m,l,21600r21600,l21600,xe">
                <v:stroke joinstyle="miter"/>
                <v:path gradientshapeok="t" o:connecttype="rect"/>
              </v:shapetype>
              <v:shape id="テキスト ボックス 2" o:spid="_x0000_s1026" type="#_x0000_t202" style="position:absolute;left:0;text-align:left;margin-left:387.25pt;margin-top:7.3pt;width:105pt;height:38.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" filled="f" stroked="f">
                <v:textbox>
                  <w:txbxContent>
                    <w:p w:rsidR="003B3EFF" w:rsidRDefault="003B3EFF" w:rsidP="003B3EFF">
                      <w:r w:rsidRPr="004A67E0">
                        <w:rPr>
                          <w:rFonts w:ascii="ＭＳ 明朝" w:cs="Times New Roman" w:hint="eastAsia"/>
                          <w:b/>
                          <w:spacing w:val="2"/>
                          <w:sz w:val="18"/>
                          <w:szCs w:val="16"/>
                        </w:rPr>
                        <w:t>論文提出・発表</w:t>
                      </w:r>
                    </w:p>
                  </w:txbxContent>
                </v:textbox>
              </v:shape>
            </w:pict>
          </mc:Fallback>
        </mc:AlternateContent>
      </w:r>
      <w:r w:rsidRPr="00E939C7">
        <w:rPr>
          <w:rFonts w:ascii="MS Mincho" w:cs="Times New Roman"/>
          <w:b/>
          <w:noProof/>
          <w:spacing w:val="2"/>
          <w:sz w:val="18"/>
          <w:szCs w:val="16"/>
        </w:rPr>
        <mc:AlternateContent>
          <mc:Choice Requires="wps">
            <w:drawing>
              <wp:anchor distT="0" distB="0" distL="114300" distR="114300" simplePos="0" relativeHeight="251665408" behindDoc="0" locked="0" layoutInCell="1" allowOverlap="1" wp14:anchorId="71FB589E" wp14:editId="5283A5D3">
                <wp:simplePos x="0" y="0"/>
                <wp:positionH relativeFrom="column">
                  <wp:posOffset>3972560</wp:posOffset>
                </wp:positionH>
                <wp:positionV relativeFrom="paragraph">
                  <wp:posOffset>106045</wp:posOffset>
                </wp:positionV>
                <wp:extent cx="829945" cy="485775"/>
                <wp:effectExtent l="0" t="0" r="0" b="0"/>
                <wp:wrapNone/>
                <wp:docPr id="12"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9945" cy="485775"/>
                        </a:xfrm>
                        <a:prstGeom prst="rect">
                          <a:avLst/>
                        </a:prstGeom>
                        <a:noFill/>
                        <a:ln w="9525">
                          <a:noFill/>
                          <a:miter lim="800000"/>
                          <a:headEnd/>
                          <a:tailEnd/>
                        </a:ln>
                      </wps:spPr>
                      <wps:txbx>
                        <w:txbxContent>
                          <w:p w14:paraId="0626556D" w14:textId="77777777" w:rsidR="003B3EFF" w:rsidRDefault="003B3EFF" w:rsidP="003B3EFF">
                            <w:r>
                              <w:rPr>
                                <w:rFonts w:ascii="MS Mincho" w:cs="Times New Roman" w:hint="eastAsia"/>
                                <w:b/>
                                <w:spacing w:val="2"/>
                                <w:sz w:val="18"/>
                                <w:szCs w:val="16"/>
                              </w:rPr>
                              <w:t>中間審査</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9C89D2" id="_x0000_s1027" type="#_x0000_t202" style="position:absolute;left:0;text-align:left;margin-left:312.8pt;margin-top:8.35pt;width:65.35pt;height:38.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" filled="f" stroked="f">
                <v:textbox>
                  <w:txbxContent>
                    <w:p w:rsidR="003B3EFF" w:rsidRDefault="003B3EFF" w:rsidP="003B3EFF">
                      <w:r>
                        <w:rPr>
                          <w:rFonts w:ascii="ＭＳ 明朝" w:cs="Times New Roman" w:hint="eastAsia"/>
                          <w:b/>
                          <w:spacing w:val="2"/>
                          <w:sz w:val="18"/>
                          <w:szCs w:val="16"/>
                        </w:rPr>
                        <w:t>中間審査</w:t>
                      </w:r>
                    </w:p>
                  </w:txbxContent>
                </v:textbox>
              </v:shape>
            </w:pict>
          </mc:Fallback>
        </mc:AlternateContent>
      </w:r>
      <w:r w:rsidRPr="00E939C7">
        <w:rPr>
          <w:rFonts w:ascii="MS Mincho" w:cs="Times New Roman"/>
          <w:b/>
          <w:noProof/>
          <w:spacing w:val="2"/>
          <w:sz w:val="18"/>
          <w:szCs w:val="16"/>
        </w:rPr>
        <mc:AlternateContent>
          <mc:Choice Requires="wps">
            <w:drawing>
              <wp:anchor distT="0" distB="0" distL="114300" distR="114300" simplePos="0" relativeHeight="251664384" behindDoc="0" locked="0" layoutInCell="1" allowOverlap="1" wp14:anchorId="1F7D7662" wp14:editId="2B334234">
                <wp:simplePos x="0" y="0"/>
                <wp:positionH relativeFrom="column">
                  <wp:posOffset>1743710</wp:posOffset>
                </wp:positionH>
                <wp:positionV relativeFrom="paragraph">
                  <wp:posOffset>102235</wp:posOffset>
                </wp:positionV>
                <wp:extent cx="1030605" cy="485775"/>
                <wp:effectExtent l="0" t="0" r="0" b="0"/>
                <wp:wrapNone/>
                <wp:docPr id="10"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0605" cy="485775"/>
                        </a:xfrm>
                        <a:prstGeom prst="rect">
                          <a:avLst/>
                        </a:prstGeom>
                        <a:noFill/>
                        <a:ln w="9525">
                          <a:noFill/>
                          <a:miter lim="800000"/>
                          <a:headEnd/>
                          <a:tailEnd/>
                        </a:ln>
                      </wps:spPr>
                      <wps:txbx>
                        <w:txbxContent>
                          <w:p w14:paraId="525B0F16" w14:textId="77777777" w:rsidR="003B3EFF" w:rsidRDefault="003B3EFF" w:rsidP="003B3EFF">
                            <w:r w:rsidRPr="004A67E0">
                              <w:rPr>
                                <w:rFonts w:ascii="MS Mincho" w:cs="Times New Roman" w:hint="eastAsia"/>
                                <w:b/>
                                <w:spacing w:val="2"/>
                                <w:sz w:val="18"/>
                                <w:szCs w:val="16"/>
                              </w:rPr>
                              <w:t>研究構想発表</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A97294" id="_x0000_s1028" type="#_x0000_t202" style="position:absolute;left:0;text-align:left;margin-left:137.3pt;margin-top:8.05pt;width:81.15pt;height:38.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" filled="f" stroked="f">
                <v:textbox>
                  <w:txbxContent>
                    <w:p w:rsidR="003B3EFF" w:rsidRDefault="003B3EFF" w:rsidP="003B3EFF">
                      <w:r w:rsidRPr="004A67E0">
                        <w:rPr>
                          <w:rFonts w:ascii="ＭＳ 明朝" w:cs="Times New Roman" w:hint="eastAsia"/>
                          <w:b/>
                          <w:spacing w:val="2"/>
                          <w:sz w:val="18"/>
                          <w:szCs w:val="16"/>
                        </w:rPr>
                        <w:t>研究構想発表</w:t>
                      </w:r>
                    </w:p>
                  </w:txbxContent>
                </v:textbox>
              </v:shape>
            </w:pict>
          </mc:Fallback>
        </mc:AlternateContent>
      </w:r>
      <w:r w:rsidRPr="00E939C7">
        <w:rPr>
          <w:rFonts w:ascii="MS Mincho" w:cs="Times New Roman"/>
          <w:b/>
          <w:noProof/>
          <w:spacing w:val="2"/>
          <w:sz w:val="18"/>
          <w:szCs w:val="16"/>
        </w:rPr>
        <mc:AlternateContent>
          <mc:Choice Requires="wps">
            <w:drawing>
              <wp:anchor distT="0" distB="0" distL="114300" distR="114300" simplePos="0" relativeHeight="251663360" behindDoc="0" locked="0" layoutInCell="1" allowOverlap="1" wp14:anchorId="687F8BFF" wp14:editId="002A9DF1">
                <wp:simplePos x="0" y="0"/>
                <wp:positionH relativeFrom="column">
                  <wp:posOffset>-283845</wp:posOffset>
                </wp:positionH>
                <wp:positionV relativeFrom="paragraph">
                  <wp:posOffset>103505</wp:posOffset>
                </wp:positionV>
                <wp:extent cx="1333500" cy="485775"/>
                <wp:effectExtent l="0" t="0" r="0" b="0"/>
                <wp:wrapNone/>
                <wp:docPr id="8"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3500" cy="485775"/>
                        </a:xfrm>
                        <a:prstGeom prst="rect">
                          <a:avLst/>
                        </a:prstGeom>
                        <a:noFill/>
                        <a:ln w="9525">
                          <a:noFill/>
                          <a:miter lim="800000"/>
                          <a:headEnd/>
                          <a:tailEnd/>
                        </a:ln>
                      </wps:spPr>
                      <wps:txbx>
                        <w:txbxContent>
                          <w:p w14:paraId="6CF41433" w14:textId="77777777" w:rsidR="003B3EFF" w:rsidRDefault="003B3EFF" w:rsidP="003B3EFF">
                            <w:r w:rsidRPr="007B1925">
                              <w:rPr>
                                <w:rFonts w:ascii="MS Mincho" w:cs="Times New Roman" w:hint="eastAsia"/>
                                <w:b/>
                                <w:spacing w:val="2"/>
                                <w:sz w:val="18"/>
                                <w:szCs w:val="16"/>
                              </w:rPr>
                              <w:t>オリエンテーション</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6A3806" id="_x0000_s1029" type="#_x0000_t202" style="position:absolute;left:0;text-align:left;margin-left:-22.35pt;margin-top:8.15pt;width:105pt;height:38.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" filled="f" stroked="f">
                <v:textbox>
                  <w:txbxContent>
                    <w:p w:rsidR="003B3EFF" w:rsidRDefault="003B3EFF" w:rsidP="003B3EFF">
                      <w:r w:rsidRPr="007B1925">
                        <w:rPr>
                          <w:rFonts w:ascii="ＭＳ 明朝" w:cs="Times New Roman" w:hint="eastAsia"/>
                          <w:b/>
                          <w:spacing w:val="2"/>
                          <w:sz w:val="18"/>
                          <w:szCs w:val="16"/>
                        </w:rPr>
                        <w:t>オリエンテーション</w:t>
                      </w:r>
                    </w:p>
                  </w:txbxContent>
                </v:textbox>
              </v:shape>
            </w:pict>
          </mc:Fallback>
        </mc:AlternateContent>
      </w:r>
      <w:r w:rsidRPr="00E939C7">
        <w:rPr>
          <w:rFonts w:ascii="MS Mincho" w:cs="Times New Roman"/>
          <w:b/>
          <w:noProof/>
          <w:spacing w:val="2"/>
          <w:sz w:val="18"/>
          <w:szCs w:val="16"/>
        </w:rPr>
        <mc:AlternateContent>
          <mc:Choice Requires="wps">
            <w:drawing>
              <wp:anchor distT="0" distB="0" distL="114300" distR="114300" simplePos="0" relativeHeight="251667456" behindDoc="0" locked="0" layoutInCell="1" allowOverlap="1" wp14:anchorId="7DF9D407" wp14:editId="74481A8F">
                <wp:simplePos x="0" y="0"/>
                <wp:positionH relativeFrom="column">
                  <wp:posOffset>4239260</wp:posOffset>
                </wp:positionH>
                <wp:positionV relativeFrom="paragraph">
                  <wp:posOffset>394335</wp:posOffset>
                </wp:positionV>
                <wp:extent cx="990600" cy="485775"/>
                <wp:effectExtent l="0" t="0" r="0" b="0"/>
                <wp:wrapNone/>
                <wp:docPr id="15"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 cy="485775"/>
                        </a:xfrm>
                        <a:prstGeom prst="rect">
                          <a:avLst/>
                        </a:prstGeom>
                        <a:noFill/>
                        <a:ln w="9525">
                          <a:noFill/>
                          <a:miter lim="800000"/>
                          <a:headEnd/>
                          <a:tailEnd/>
                        </a:ln>
                      </wps:spPr>
                      <wps:txbx>
                        <w:txbxContent>
                          <w:p w14:paraId="2AB33357" w14:textId="77777777" w:rsidR="003B3EFF" w:rsidRDefault="003B3EFF" w:rsidP="003B3EFF">
                            <w:r>
                              <w:rPr>
                                <w:rFonts w:ascii="MS Mincho" w:cs="Times New Roman" w:hint="eastAsia"/>
                                <w:b/>
                                <w:spacing w:val="2"/>
                                <w:sz w:val="18"/>
                                <w:szCs w:val="16"/>
                              </w:rPr>
                              <w:t xml:space="preserve">　学位申請</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375AF6" id="_x0000_s1030" type="#_x0000_t202" style="position:absolute;left:0;text-align:left;margin-left:333.8pt;margin-top:31.05pt;width:78pt;height:38.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" filled="f" stroked="f">
                <v:textbox>
                  <w:txbxContent>
                    <w:p w:rsidR="003B3EFF" w:rsidRDefault="003B3EFF" w:rsidP="003B3EFF">
                      <w:r>
                        <w:rPr>
                          <w:rFonts w:ascii="ＭＳ 明朝" w:cs="Times New Roman" w:hint="eastAsia"/>
                          <w:b/>
                          <w:spacing w:val="2"/>
                          <w:sz w:val="18"/>
                          <w:szCs w:val="16"/>
                        </w:rPr>
                        <w:t xml:space="preserve">　学位申請</w:t>
                      </w:r>
                    </w:p>
                  </w:txbxContent>
                </v:textbox>
              </v:shape>
            </w:pict>
          </mc:Fallback>
        </mc:AlternateContent>
      </w:r>
      <w:r w:rsidR="00AD3FEB" w:rsidRPr="004638CF">
        <w:rPr>
          <w:rFonts w:ascii="MS Mincho" w:cs="Times New Roman" w:hint="eastAsia"/>
          <w:noProof/>
          <w:spacing w:val="2"/>
          <w:sz w:val="19"/>
          <w:szCs w:val="19"/>
        </w:rPr>
        <mc:AlternateContent>
          <mc:Choice Requires="wps">
            <w:drawing>
              <wp:anchor distT="0" distB="0" distL="114300" distR="114300" simplePos="0" relativeHeight="251650048" behindDoc="0" locked="0" layoutInCell="1" allowOverlap="1" wp14:anchorId="0D2FDE82" wp14:editId="0077CCC4">
                <wp:simplePos x="0" y="0"/>
                <wp:positionH relativeFrom="column">
                  <wp:posOffset>5293792</wp:posOffset>
                </wp:positionH>
                <wp:positionV relativeFrom="paragraph">
                  <wp:posOffset>22225</wp:posOffset>
                </wp:positionV>
                <wp:extent cx="258445" cy="189230"/>
                <wp:effectExtent l="38100" t="19050" r="27305" b="20320"/>
                <wp:wrapNone/>
                <wp:docPr id="33" name="下矢印 33"/>
                <wp:cNvGraphicFramePr/>
                <a:graphic xmlns:a="http://schemas.openxmlformats.org/drawingml/2006/main">
                  <a:graphicData uri="http://schemas.microsoft.com/office/word/2010/wordprocessingShape">
                    <wps:wsp>
                      <wps:cNvSpPr/>
                      <wps:spPr>
                        <a:xfrm rot="10800000">
                          <a:off x="0" y="0"/>
                          <a:ext cx="258445" cy="189230"/>
                        </a:xfrm>
                        <a:prstGeom prst="downArrow">
                          <a:avLst/>
                        </a:prstGeom>
                        <a:noFill/>
                        <a:ln w="127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7DB449B"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下矢印 33" o:spid="_x0000_s1026" type="#_x0000_t67" style="position:absolute;left:0;text-align:left;margin-left:416.85pt;margin-top:1.75pt;width:20.35pt;height:14.9pt;rotation:180;z-index:2516500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" adj="10800" filled="f" strokecolor="windowText" strokeweight="1pt"/>
            </w:pict>
          </mc:Fallback>
        </mc:AlternateContent>
      </w:r>
      <w:r w:rsidR="00AD3FEB" w:rsidRPr="004638CF">
        <w:rPr>
          <w:rFonts w:ascii="MS Mincho" w:cs="Times New Roman" w:hint="eastAsia"/>
          <w:noProof/>
          <w:spacing w:val="2"/>
          <w:sz w:val="19"/>
          <w:szCs w:val="19"/>
        </w:rPr>
        <mc:AlternateContent>
          <mc:Choice Requires="wps">
            <w:drawing>
              <wp:anchor distT="0" distB="0" distL="114300" distR="114300" simplePos="0" relativeHeight="251649024" behindDoc="0" locked="0" layoutInCell="1" allowOverlap="1" wp14:anchorId="0EF71CC6" wp14:editId="391799CB">
                <wp:simplePos x="0" y="0"/>
                <wp:positionH relativeFrom="column">
                  <wp:posOffset>4611370</wp:posOffset>
                </wp:positionH>
                <wp:positionV relativeFrom="paragraph">
                  <wp:posOffset>19050</wp:posOffset>
                </wp:positionV>
                <wp:extent cx="258445" cy="476250"/>
                <wp:effectExtent l="19050" t="19050" r="46355" b="19050"/>
                <wp:wrapNone/>
                <wp:docPr id="32" name="下矢印 32"/>
                <wp:cNvGraphicFramePr/>
                <a:graphic xmlns:a="http://schemas.openxmlformats.org/drawingml/2006/main">
                  <a:graphicData uri="http://schemas.microsoft.com/office/word/2010/wordprocessingShape">
                    <wps:wsp>
                      <wps:cNvSpPr/>
                      <wps:spPr>
                        <a:xfrm rot="10800000">
                          <a:off x="0" y="0"/>
                          <a:ext cx="258445" cy="476250"/>
                        </a:xfrm>
                        <a:prstGeom prst="downArrow">
                          <a:avLst/>
                        </a:prstGeom>
                        <a:noFill/>
                        <a:ln w="127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65EC2AE" id="下矢印 32" o:spid="_x0000_s1026" type="#_x0000_t67" style="position:absolute;left:0;text-align:left;margin-left:363.1pt;margin-top:1.5pt;width:20.35pt;height:37.5pt;rotation:180;z-index:2516490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" adj="15739" filled="f" strokecolor="windowText" strokeweight="1pt"/>
            </w:pict>
          </mc:Fallback>
        </mc:AlternateContent>
      </w:r>
      <w:r w:rsidR="00AD3FEB" w:rsidRPr="004638CF">
        <w:rPr>
          <w:rFonts w:ascii="MS Mincho" w:cs="Times New Roman" w:hint="eastAsia"/>
          <w:noProof/>
          <w:spacing w:val="2"/>
          <w:sz w:val="19"/>
          <w:szCs w:val="19"/>
        </w:rPr>
        <mc:AlternateContent>
          <mc:Choice Requires="wps">
            <w:drawing>
              <wp:anchor distT="0" distB="0" distL="114300" distR="114300" simplePos="0" relativeHeight="251648000" behindDoc="0" locked="0" layoutInCell="1" allowOverlap="1" wp14:anchorId="5973D91F" wp14:editId="4C5D70A6">
                <wp:simplePos x="0" y="0"/>
                <wp:positionH relativeFrom="column">
                  <wp:posOffset>4314419</wp:posOffset>
                </wp:positionH>
                <wp:positionV relativeFrom="paragraph">
                  <wp:posOffset>22708</wp:posOffset>
                </wp:positionV>
                <wp:extent cx="258445" cy="189230"/>
                <wp:effectExtent l="38100" t="19050" r="27305" b="20320"/>
                <wp:wrapNone/>
                <wp:docPr id="30" name="下矢印 30"/>
                <wp:cNvGraphicFramePr/>
                <a:graphic xmlns:a="http://schemas.openxmlformats.org/drawingml/2006/main">
                  <a:graphicData uri="http://schemas.microsoft.com/office/word/2010/wordprocessingShape">
                    <wps:wsp>
                      <wps:cNvSpPr/>
                      <wps:spPr>
                        <a:xfrm rot="10800000">
                          <a:off x="0" y="0"/>
                          <a:ext cx="258445" cy="189230"/>
                        </a:xfrm>
                        <a:prstGeom prst="downArrow">
                          <a:avLst/>
                        </a:prstGeom>
                        <a:noFill/>
                        <a:ln w="127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8EC34D0" id="下矢印 30" o:spid="_x0000_s1026" type="#_x0000_t67" style="position:absolute;left:0;text-align:left;margin-left:339.7pt;margin-top:1.8pt;width:20.35pt;height:14.9pt;rotation:180;z-index:2516480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" adj="10800" filled="f" strokecolor="windowText" strokeweight="1pt"/>
            </w:pict>
          </mc:Fallback>
        </mc:AlternateContent>
      </w:r>
      <w:r w:rsidR="00F725AA" w:rsidRPr="008C546C">
        <w:rPr>
          <w:rFonts w:ascii="MS Mincho" w:cs="Times New Roman" w:hint="eastAsia"/>
          <w:noProof/>
          <w:spacing w:val="2"/>
          <w:sz w:val="19"/>
          <w:szCs w:val="19"/>
        </w:rPr>
        <mc:AlternateContent>
          <mc:Choice Requires="wps">
            <w:drawing>
              <wp:anchor distT="0" distB="0" distL="114300" distR="114300" simplePos="0" relativeHeight="251651072" behindDoc="0" locked="0" layoutInCell="1" allowOverlap="1" wp14:anchorId="37B769D8" wp14:editId="12645FA2">
                <wp:simplePos x="0" y="0"/>
                <wp:positionH relativeFrom="column">
                  <wp:posOffset>2081794</wp:posOffset>
                </wp:positionH>
                <wp:positionV relativeFrom="paragraph">
                  <wp:posOffset>13970</wp:posOffset>
                </wp:positionV>
                <wp:extent cx="258445" cy="189230"/>
                <wp:effectExtent l="38100" t="19050" r="27305" b="20320"/>
                <wp:wrapNone/>
                <wp:docPr id="31" name="下矢印 31"/>
                <wp:cNvGraphicFramePr/>
                <a:graphic xmlns:a="http://schemas.openxmlformats.org/drawingml/2006/main">
                  <a:graphicData uri="http://schemas.microsoft.com/office/word/2010/wordprocessingShape">
                    <wps:wsp>
                      <wps:cNvSpPr/>
                      <wps:spPr>
                        <a:xfrm rot="10800000">
                          <a:off x="0" y="0"/>
                          <a:ext cx="258445" cy="189230"/>
                        </a:xfrm>
                        <a:prstGeom prst="downArrow">
                          <a:avLst/>
                        </a:prstGeom>
                        <a:noFill/>
                        <a:ln w="127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319010E" id="下矢印 31" o:spid="_x0000_s1026" type="#_x0000_t67" style="position:absolute;left:0;text-align:left;margin-left:163.9pt;margin-top:1.1pt;width:20.35pt;height:14.9pt;rotation:180;z-index:251651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" adj="10800" filled="f" strokecolor="windowText" strokeweight="1pt"/>
            </w:pict>
          </mc:Fallback>
        </mc:AlternateContent>
      </w:r>
      <w:r w:rsidR="00F725AA" w:rsidRPr="004638CF">
        <w:rPr>
          <w:rFonts w:ascii="MS Mincho" w:cs="Times New Roman" w:hint="eastAsia"/>
          <w:noProof/>
          <w:spacing w:val="2"/>
          <w:sz w:val="19"/>
          <w:szCs w:val="19"/>
        </w:rPr>
        <mc:AlternateContent>
          <mc:Choice Requires="wps">
            <w:drawing>
              <wp:anchor distT="0" distB="0" distL="114300" distR="114300" simplePos="0" relativeHeight="251646976" behindDoc="0" locked="0" layoutInCell="1" allowOverlap="1" wp14:anchorId="2FB58D5D" wp14:editId="62FCF583">
                <wp:simplePos x="0" y="0"/>
                <wp:positionH relativeFrom="column">
                  <wp:posOffset>161925</wp:posOffset>
                </wp:positionH>
                <wp:positionV relativeFrom="paragraph">
                  <wp:posOffset>20320</wp:posOffset>
                </wp:positionV>
                <wp:extent cx="258445" cy="189230"/>
                <wp:effectExtent l="38100" t="19050" r="27305" b="20320"/>
                <wp:wrapNone/>
                <wp:docPr id="34" name="下矢印 34"/>
                <wp:cNvGraphicFramePr/>
                <a:graphic xmlns:a="http://schemas.openxmlformats.org/drawingml/2006/main">
                  <a:graphicData uri="http://schemas.microsoft.com/office/word/2010/wordprocessingShape">
                    <wps:wsp>
                      <wps:cNvSpPr/>
                      <wps:spPr>
                        <a:xfrm rot="10800000">
                          <a:off x="0" y="0"/>
                          <a:ext cx="258445" cy="189230"/>
                        </a:xfrm>
                        <a:prstGeom prst="downArrow">
                          <a:avLst/>
                        </a:prstGeom>
                        <a:noFill/>
                        <a:ln w="127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7F9933E" id="下矢印 34" o:spid="_x0000_s1026" type="#_x0000_t67" style="position:absolute;left:0;text-align:left;margin-left:12.75pt;margin-top:1.6pt;width:20.35pt;height:14.9pt;rotation:180;z-index:251646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" adj="10800" filled="f" strokecolor="windowText" strokeweight="1pt"/>
            </w:pict>
          </mc:Fallback>
        </mc:AlternateContent>
      </w:r>
    </w:p>
    <w:p w14:paraId="33E39FD1" w14:textId="77777777" w:rsidR="00AB78DC" w:rsidRPr="00001B7E" w:rsidRDefault="00F725AA" w:rsidP="00001B7E">
      <w:pPr>
        <w:spacing w:before="96" w:line="240" w:lineRule="atLeast"/>
        <w:rPr>
          <w:rFonts w:ascii="MS Mincho"/>
          <w:b/>
          <w:bCs/>
          <w:spacing w:val="-2"/>
          <w:sz w:val="24"/>
          <w:szCs w:val="24"/>
          <w:u w:val="single"/>
        </w:rPr>
      </w:pPr>
      <w:r w:rsidRPr="004A67E0">
        <w:rPr>
          <w:rFonts w:ascii="MS Mincho" w:cs="Times New Roman" w:hint="eastAsia"/>
          <w:b/>
          <w:spacing w:val="2"/>
          <w:sz w:val="18"/>
          <w:szCs w:val="16"/>
        </w:rPr>
        <w:t xml:space="preserve">　</w:t>
      </w:r>
      <w:r w:rsidR="004A67E0">
        <w:rPr>
          <w:rFonts w:ascii="MS Mincho" w:cs="Times New Roman" w:hint="eastAsia"/>
          <w:b/>
          <w:spacing w:val="2"/>
          <w:sz w:val="18"/>
          <w:szCs w:val="16"/>
        </w:rPr>
        <w:t xml:space="preserve">　　　　　　</w:t>
      </w:r>
      <w:r w:rsidRPr="004A67E0">
        <w:rPr>
          <w:rFonts w:ascii="MS Mincho" w:cs="Times New Roman" w:hint="eastAsia"/>
          <w:b/>
          <w:spacing w:val="2"/>
          <w:sz w:val="18"/>
          <w:szCs w:val="16"/>
        </w:rPr>
        <w:t xml:space="preserve">　　　　　　　　　　　　</w:t>
      </w:r>
      <w:r w:rsidR="00082587">
        <w:rPr>
          <w:rFonts w:ascii="MS Mincho" w:cs="Times New Roman" w:hint="eastAsia"/>
          <w:b/>
          <w:spacing w:val="2"/>
          <w:sz w:val="18"/>
          <w:szCs w:val="16"/>
        </w:rPr>
        <w:t xml:space="preserve">　</w:t>
      </w:r>
    </w:p>
    <w:p w14:paraId="3E76DA4F" w14:textId="77777777" w:rsidR="00856562" w:rsidRDefault="001F6C82" w:rsidP="00856562">
      <w:pPr>
        <w:spacing w:before="96" w:line="240" w:lineRule="atLeast"/>
        <w:rPr>
          <w:rFonts w:ascii="MS Mincho"/>
          <w:b/>
          <w:bCs/>
          <w:spacing w:val="-2"/>
          <w:sz w:val="24"/>
          <w:szCs w:val="24"/>
          <w:u w:val="single"/>
        </w:rPr>
      </w:pPr>
      <w:r w:rsidRPr="001F6C82">
        <w:rPr>
          <w:rFonts w:ascii="MS Mincho" w:hint="eastAsia"/>
          <w:b/>
          <w:bCs/>
          <w:color w:val="9CC2E5" w:themeColor="accent1" w:themeTint="99"/>
          <w:sz w:val="24"/>
          <w:szCs w:val="24"/>
        </w:rPr>
        <w:t>●</w:t>
      </w:r>
      <w:r w:rsidR="00856562" w:rsidRPr="004A67E0">
        <w:rPr>
          <w:rFonts w:ascii="MS Mincho" w:hint="eastAsia"/>
          <w:b/>
          <w:bCs/>
          <w:color w:val="2F5496" w:themeColor="accent5" w:themeShade="BF"/>
          <w:spacing w:val="-2"/>
          <w:sz w:val="24"/>
          <w:szCs w:val="24"/>
          <w:u w:val="single"/>
        </w:rPr>
        <w:t>学修目標</w:t>
      </w:r>
    </w:p>
    <w:p w14:paraId="70A1EA2E" w14:textId="77777777" w:rsidR="00F725AA" w:rsidRPr="00AB78DC" w:rsidRDefault="00F725AA" w:rsidP="00F725AA">
      <w:pPr>
        <w:spacing w:before="96" w:after="120" w:line="240" w:lineRule="atLeast"/>
        <w:ind w:firstLineChars="100" w:firstLine="200"/>
        <w:rPr>
          <w:rFonts w:ascii="MS Mincho" w:cs="Times New Roman"/>
          <w:spacing w:val="2"/>
          <w:sz w:val="28"/>
          <w:szCs w:val="24"/>
        </w:rPr>
      </w:pPr>
      <w:r w:rsidRPr="00AB78DC">
        <w:rPr>
          <w:rFonts w:hint="eastAsia"/>
          <w:szCs w:val="19"/>
        </w:rPr>
        <w:t>本課程では</w:t>
      </w:r>
      <w:r w:rsidR="00FE3123">
        <w:rPr>
          <w:rFonts w:hint="eastAsia"/>
          <w:szCs w:val="19"/>
        </w:rPr>
        <w:t>、</w:t>
      </w:r>
      <w:r w:rsidRPr="00AB78DC">
        <w:rPr>
          <w:rFonts w:hint="eastAsia"/>
          <w:szCs w:val="19"/>
        </w:rPr>
        <w:t>次のような能力の修得を学修目標としています</w:t>
      </w:r>
      <w:r w:rsidR="00FE3123">
        <w:rPr>
          <w:rFonts w:hint="eastAsia"/>
          <w:szCs w:val="19"/>
        </w:rPr>
        <w:t>。</w:t>
      </w:r>
    </w:p>
    <w:p w14:paraId="0EA1CC9E" w14:textId="77777777" w:rsidR="00856562" w:rsidRPr="00856562" w:rsidRDefault="00856562" w:rsidP="00F725AA">
      <w:pPr>
        <w:spacing w:before="0" w:after="0" w:line="240" w:lineRule="auto"/>
        <w:ind w:firstLineChars="100" w:firstLine="200"/>
        <w:rPr>
          <w:szCs w:val="19"/>
        </w:rPr>
      </w:pPr>
      <w:r w:rsidRPr="00856562">
        <w:rPr>
          <w:rFonts w:hint="eastAsia"/>
          <w:szCs w:val="19"/>
        </w:rPr>
        <w:t>・情報通信分野における研究・技術開発に必要な専門的学力</w:t>
      </w:r>
    </w:p>
    <w:p w14:paraId="70337E12" w14:textId="77777777" w:rsidR="00856562" w:rsidRPr="00856562" w:rsidRDefault="00856562" w:rsidP="00F725AA">
      <w:pPr>
        <w:spacing w:before="0" w:after="0" w:line="240" w:lineRule="auto"/>
        <w:ind w:firstLineChars="100" w:firstLine="200"/>
        <w:rPr>
          <w:szCs w:val="19"/>
        </w:rPr>
      </w:pPr>
      <w:r w:rsidRPr="00856562">
        <w:rPr>
          <w:rFonts w:hint="eastAsia"/>
          <w:szCs w:val="19"/>
        </w:rPr>
        <w:t>・関連分野の専門学力を自ら修得し</w:t>
      </w:r>
      <w:r w:rsidR="00FE3123">
        <w:rPr>
          <w:rFonts w:hint="eastAsia"/>
          <w:szCs w:val="19"/>
        </w:rPr>
        <w:t>、</w:t>
      </w:r>
      <w:r w:rsidRPr="00856562">
        <w:rPr>
          <w:rFonts w:hint="eastAsia"/>
          <w:szCs w:val="19"/>
        </w:rPr>
        <w:t>実践的問題解決に結びつける力</w:t>
      </w:r>
    </w:p>
    <w:p w14:paraId="02786CFB" w14:textId="77777777" w:rsidR="00856562" w:rsidRPr="00856562" w:rsidRDefault="00856562" w:rsidP="00F725AA">
      <w:pPr>
        <w:spacing w:before="0" w:after="0" w:line="240" w:lineRule="auto"/>
        <w:ind w:firstLineChars="100" w:firstLine="200"/>
        <w:rPr>
          <w:szCs w:val="19"/>
        </w:rPr>
      </w:pPr>
      <w:r w:rsidRPr="00856562">
        <w:rPr>
          <w:rFonts w:hint="eastAsia"/>
          <w:szCs w:val="19"/>
        </w:rPr>
        <w:t>・社会との関係の中で専門知識を活用して</w:t>
      </w:r>
      <w:r w:rsidR="00FE3123">
        <w:rPr>
          <w:rFonts w:hint="eastAsia"/>
          <w:szCs w:val="19"/>
        </w:rPr>
        <w:t>、</w:t>
      </w:r>
      <w:r w:rsidRPr="00856562">
        <w:rPr>
          <w:rFonts w:hint="eastAsia"/>
          <w:szCs w:val="19"/>
        </w:rPr>
        <w:t>新たな課題解決と創造的提案を行う力</w:t>
      </w:r>
    </w:p>
    <w:p w14:paraId="60F99726" w14:textId="77777777" w:rsidR="00856562" w:rsidRPr="00856562" w:rsidRDefault="00856562" w:rsidP="00F725AA">
      <w:pPr>
        <w:spacing w:before="0" w:after="0" w:line="240" w:lineRule="auto"/>
        <w:ind w:firstLineChars="100" w:firstLine="200"/>
        <w:rPr>
          <w:szCs w:val="19"/>
        </w:rPr>
      </w:pPr>
      <w:r w:rsidRPr="00856562">
        <w:rPr>
          <w:rFonts w:hint="eastAsia"/>
          <w:szCs w:val="19"/>
        </w:rPr>
        <w:t>・国際的視野をもって研究・開発の潮流を理解し体系化する能力</w:t>
      </w:r>
    </w:p>
    <w:p w14:paraId="62286EF6" w14:textId="77777777" w:rsidR="00856562" w:rsidRPr="00856562" w:rsidRDefault="00856562" w:rsidP="00F725AA">
      <w:pPr>
        <w:spacing w:before="0" w:after="0" w:line="240" w:lineRule="auto"/>
        <w:ind w:firstLineChars="100" w:firstLine="200"/>
        <w:rPr>
          <w:szCs w:val="19"/>
        </w:rPr>
      </w:pPr>
      <w:r w:rsidRPr="00856562">
        <w:rPr>
          <w:rFonts w:hint="eastAsia"/>
          <w:szCs w:val="19"/>
        </w:rPr>
        <w:t>・情報通信分野に関する業務に従事するに必要な能力と学識</w:t>
      </w:r>
    </w:p>
    <w:p w14:paraId="4435C243" w14:textId="77777777" w:rsidR="00856562" w:rsidRPr="00856562" w:rsidRDefault="00856562" w:rsidP="00F725AA">
      <w:pPr>
        <w:spacing w:before="0" w:after="0" w:line="240" w:lineRule="auto"/>
        <w:ind w:firstLineChars="100" w:firstLine="200"/>
        <w:rPr>
          <w:szCs w:val="19"/>
        </w:rPr>
      </w:pPr>
      <w:r w:rsidRPr="00856562">
        <w:rPr>
          <w:rFonts w:hint="eastAsia"/>
          <w:szCs w:val="19"/>
        </w:rPr>
        <w:t>・日本語及び英語によって科学技術情報を論理的に説明・文書化する能力をもち</w:t>
      </w:r>
      <w:r w:rsidR="00FE3123">
        <w:rPr>
          <w:rFonts w:hint="eastAsia"/>
          <w:szCs w:val="19"/>
        </w:rPr>
        <w:t>、</w:t>
      </w:r>
      <w:r w:rsidRPr="00856562">
        <w:rPr>
          <w:rFonts w:hint="eastAsia"/>
          <w:szCs w:val="19"/>
        </w:rPr>
        <w:t>議論を展開できる力</w:t>
      </w:r>
    </w:p>
    <w:p w14:paraId="5D6A5795" w14:textId="77777777" w:rsidR="00856562" w:rsidRDefault="00856562" w:rsidP="00F725AA">
      <w:pPr>
        <w:spacing w:before="0" w:after="0" w:line="240" w:lineRule="auto"/>
        <w:ind w:firstLineChars="100" w:firstLine="200"/>
        <w:rPr>
          <w:szCs w:val="19"/>
        </w:rPr>
      </w:pPr>
      <w:r w:rsidRPr="00856562">
        <w:rPr>
          <w:rFonts w:hint="eastAsia"/>
          <w:szCs w:val="19"/>
        </w:rPr>
        <w:t>・強い倫理観を持って研究開発等に携わる姿勢</w:t>
      </w:r>
    </w:p>
    <w:p w14:paraId="53AEE7C3" w14:textId="77777777" w:rsidR="00F725AA" w:rsidRPr="00F725AA" w:rsidRDefault="00F725AA" w:rsidP="00AB78DC">
      <w:pPr>
        <w:spacing w:before="0" w:after="0" w:line="200" w:lineRule="exact"/>
        <w:ind w:firstLineChars="100" w:firstLine="200"/>
        <w:rPr>
          <w:szCs w:val="19"/>
        </w:rPr>
      </w:pPr>
    </w:p>
    <w:p w14:paraId="77FE0E9C" w14:textId="77777777" w:rsidR="00856562" w:rsidRDefault="001F6C82" w:rsidP="00856562">
      <w:pPr>
        <w:spacing w:line="240" w:lineRule="atLeast"/>
        <w:rPr>
          <w:rFonts w:ascii="MS Mincho"/>
          <w:b/>
          <w:bCs/>
          <w:sz w:val="24"/>
          <w:szCs w:val="24"/>
          <w:u w:val="single"/>
        </w:rPr>
      </w:pPr>
      <w:r w:rsidRPr="001F6C82">
        <w:rPr>
          <w:rFonts w:ascii="MS Mincho" w:hint="eastAsia"/>
          <w:b/>
          <w:bCs/>
          <w:color w:val="9CC2E5" w:themeColor="accent1" w:themeTint="99"/>
          <w:sz w:val="24"/>
          <w:szCs w:val="24"/>
        </w:rPr>
        <w:t>●</w:t>
      </w:r>
      <w:r w:rsidR="00856562" w:rsidRPr="004A67E0">
        <w:rPr>
          <w:rFonts w:ascii="MS Mincho" w:hint="eastAsia"/>
          <w:b/>
          <w:bCs/>
          <w:color w:val="2F5496" w:themeColor="accent5" w:themeShade="BF"/>
          <w:sz w:val="24"/>
          <w:szCs w:val="24"/>
          <w:u w:val="single"/>
        </w:rPr>
        <w:t>修了要件</w:t>
      </w:r>
      <w:r w:rsidR="002C34EC">
        <w:rPr>
          <w:rFonts w:ascii="MS Gothic" w:eastAsia="MS Gothic" w:hAnsi="MS Gothic" w:hint="eastAsia"/>
        </w:rPr>
        <w:t>（正確な内容は学修案内を参照してください）</w:t>
      </w:r>
    </w:p>
    <w:p w14:paraId="688370A7" w14:textId="77777777" w:rsidR="00F725AA" w:rsidRPr="00AB78DC" w:rsidRDefault="00F725AA" w:rsidP="00755FF7">
      <w:pPr>
        <w:spacing w:after="120" w:line="240" w:lineRule="auto"/>
        <w:ind w:firstLineChars="100" w:firstLine="200"/>
        <w:rPr>
          <w:rFonts w:ascii="MS Mincho" w:cs="Times New Roman"/>
          <w:spacing w:val="2"/>
          <w:sz w:val="28"/>
          <w:szCs w:val="24"/>
        </w:rPr>
      </w:pPr>
      <w:r w:rsidRPr="00AB78DC">
        <w:rPr>
          <w:rFonts w:ascii="MS Mincho" w:hint="eastAsia"/>
          <w:szCs w:val="19"/>
        </w:rPr>
        <w:t>本コースの修士課程を修了するために満たさなければならない要件は</w:t>
      </w:r>
      <w:r w:rsidR="00FE3123">
        <w:rPr>
          <w:rFonts w:ascii="MS Mincho" w:hint="eastAsia"/>
          <w:szCs w:val="19"/>
        </w:rPr>
        <w:t>、</w:t>
      </w:r>
      <w:r w:rsidR="0064391D" w:rsidRPr="00987C5F">
        <w:rPr>
          <w:rFonts w:ascii="MS Mincho" w:hint="eastAsia"/>
          <w:sz w:val="19"/>
          <w:szCs w:val="19"/>
        </w:rPr>
        <w:t>次の</w:t>
      </w:r>
      <w:r w:rsidRPr="00AB78DC">
        <w:rPr>
          <w:rFonts w:ascii="MS Mincho" w:hint="eastAsia"/>
          <w:szCs w:val="19"/>
        </w:rPr>
        <w:t>通りです</w:t>
      </w:r>
      <w:r w:rsidR="00FE3123">
        <w:rPr>
          <w:rFonts w:ascii="MS Mincho" w:hint="eastAsia"/>
          <w:szCs w:val="19"/>
        </w:rPr>
        <w:t>。</w:t>
      </w:r>
    </w:p>
    <w:p w14:paraId="1585ABC9" w14:textId="77777777" w:rsidR="00856562" w:rsidRPr="00856562" w:rsidRDefault="00856562" w:rsidP="00755FF7">
      <w:pPr>
        <w:spacing w:before="0" w:after="0" w:line="240" w:lineRule="auto"/>
        <w:rPr>
          <w:rFonts w:ascii="MS Mincho" w:cs="Times New Roman"/>
          <w:spacing w:val="2"/>
        </w:rPr>
      </w:pPr>
      <w:r w:rsidRPr="00856562">
        <w:rPr>
          <w:rFonts w:ascii="MS Mincho" w:hint="eastAsia"/>
        </w:rPr>
        <w:t xml:space="preserve">　　１</w:t>
      </w:r>
      <w:r w:rsidR="00FE3123" w:rsidRPr="00856562">
        <w:rPr>
          <w:rFonts w:ascii="MS Mincho" w:hint="eastAsia"/>
        </w:rPr>
        <w:t>．</w:t>
      </w:r>
      <w:r w:rsidRPr="00856562">
        <w:rPr>
          <w:rFonts w:ascii="MS Mincho" w:hint="eastAsia"/>
        </w:rPr>
        <w:t>３０単位以上を大学院授業科目（</w:t>
      </w:r>
      <w:r w:rsidR="005C6C18" w:rsidRPr="00856562">
        <w:rPr>
          <w:rFonts w:ascii="MS Mincho" w:hint="eastAsia"/>
        </w:rPr>
        <w:t>４００及び５００</w:t>
      </w:r>
      <w:r w:rsidRPr="00856562">
        <w:rPr>
          <w:rFonts w:ascii="MS Mincho" w:hint="eastAsia"/>
        </w:rPr>
        <w:t>番台）から修得していること</w:t>
      </w:r>
    </w:p>
    <w:p w14:paraId="441BEDD3" w14:textId="77777777" w:rsidR="00856562" w:rsidRPr="00856562" w:rsidRDefault="00856562" w:rsidP="00755FF7">
      <w:pPr>
        <w:spacing w:before="0" w:after="0" w:line="400" w:lineRule="exact"/>
        <w:rPr>
          <w:rFonts w:ascii="MS Mincho" w:cs="Times New Roman"/>
          <w:spacing w:val="2"/>
        </w:rPr>
      </w:pPr>
      <w:r w:rsidRPr="00856562">
        <w:rPr>
          <w:rFonts w:ascii="MS Mincho" w:hint="eastAsia"/>
        </w:rPr>
        <w:t xml:space="preserve">　　２．本コースで指定された授業科目において</w:t>
      </w:r>
      <w:r w:rsidR="00FE3123">
        <w:rPr>
          <w:rFonts w:ascii="MS Mincho" w:hint="eastAsia"/>
        </w:rPr>
        <w:t>、</w:t>
      </w:r>
      <w:r w:rsidRPr="00856562">
        <w:rPr>
          <w:rFonts w:ascii="MS Mincho" w:hint="eastAsia"/>
        </w:rPr>
        <w:t>次の要件を満たすこと</w:t>
      </w:r>
    </w:p>
    <w:p w14:paraId="7E7F8D24" w14:textId="77777777" w:rsidR="00856562" w:rsidRPr="00856562" w:rsidRDefault="00856562" w:rsidP="00F725AA">
      <w:pPr>
        <w:spacing w:before="0" w:after="0" w:line="240" w:lineRule="auto"/>
        <w:rPr>
          <w:rFonts w:ascii="MS Mincho" w:cs="Times New Roman"/>
          <w:spacing w:val="2"/>
        </w:rPr>
      </w:pPr>
      <w:r w:rsidRPr="00856562">
        <w:rPr>
          <w:rFonts w:ascii="Century" w:hAnsi="Century" w:cs="Century"/>
        </w:rPr>
        <w:t xml:space="preserve">    </w:t>
      </w:r>
      <w:r w:rsidRPr="00856562">
        <w:rPr>
          <w:rFonts w:hint="eastAsia"/>
        </w:rPr>
        <w:t xml:space="preserve">　</w:t>
      </w:r>
      <w:r w:rsidRPr="00856562">
        <w:rPr>
          <w:rFonts w:ascii="Century" w:hAnsi="Century" w:cs="Century"/>
        </w:rPr>
        <w:t xml:space="preserve">  </w:t>
      </w:r>
      <w:r w:rsidRPr="00856562">
        <w:rPr>
          <w:rFonts w:ascii="MS Mincho" w:hint="eastAsia"/>
        </w:rPr>
        <w:t>・講究科目</w:t>
      </w:r>
      <w:r w:rsidR="005C6C18" w:rsidRPr="00856562">
        <w:rPr>
          <w:rFonts w:ascii="MS Mincho" w:hint="eastAsia"/>
        </w:rPr>
        <w:t>８単</w:t>
      </w:r>
      <w:r w:rsidRPr="00856562">
        <w:rPr>
          <w:rFonts w:ascii="MS Mincho" w:hint="eastAsia"/>
        </w:rPr>
        <w:t>位を修得していること</w:t>
      </w:r>
    </w:p>
    <w:p w14:paraId="7E56A7F1" w14:textId="77777777" w:rsidR="00856562" w:rsidRPr="00856562" w:rsidRDefault="00856562" w:rsidP="00F725AA">
      <w:pPr>
        <w:spacing w:before="0" w:after="0" w:line="240" w:lineRule="auto"/>
        <w:rPr>
          <w:rFonts w:ascii="MS Mincho"/>
        </w:rPr>
      </w:pPr>
      <w:r w:rsidRPr="00856562">
        <w:rPr>
          <w:rFonts w:ascii="Century" w:hAnsi="Century" w:cs="Century"/>
        </w:rPr>
        <w:t xml:space="preserve">      </w:t>
      </w:r>
      <w:r w:rsidRPr="00856562">
        <w:rPr>
          <w:rFonts w:hint="eastAsia"/>
        </w:rPr>
        <w:t xml:space="preserve">　</w:t>
      </w:r>
      <w:r w:rsidRPr="00856562">
        <w:rPr>
          <w:rFonts w:ascii="MS Mincho" w:hint="eastAsia"/>
        </w:rPr>
        <w:t>・情報通信コース標準学修課程の専門科目群から２２単位以上を修得していること</w:t>
      </w:r>
    </w:p>
    <w:p w14:paraId="5D75D125" w14:textId="77777777" w:rsidR="002C34EC" w:rsidRPr="00856562" w:rsidRDefault="00856562" w:rsidP="00F725AA">
      <w:pPr>
        <w:spacing w:before="0" w:after="0" w:line="240" w:lineRule="auto"/>
        <w:rPr>
          <w:rFonts w:ascii="MS Mincho"/>
        </w:rPr>
      </w:pPr>
      <w:r w:rsidRPr="00856562">
        <w:rPr>
          <w:rFonts w:ascii="MS Mincho" w:hint="eastAsia"/>
        </w:rPr>
        <w:t xml:space="preserve">　　　　・A群から</w:t>
      </w:r>
      <w:r w:rsidR="005C6C18" w:rsidRPr="00856562">
        <w:rPr>
          <w:rFonts w:ascii="MS Mincho" w:hint="eastAsia"/>
        </w:rPr>
        <w:t>２単位以上</w:t>
      </w:r>
      <w:r w:rsidR="005C6C18">
        <w:rPr>
          <w:rFonts w:ascii="MS Mincho" w:hint="eastAsia"/>
        </w:rPr>
        <w:t>、</w:t>
      </w:r>
      <w:r w:rsidR="005C6C18" w:rsidRPr="00856562">
        <w:rPr>
          <w:rFonts w:ascii="MS Mincho" w:hint="eastAsia"/>
        </w:rPr>
        <w:t>Ｂ群から２単位以</w:t>
      </w:r>
      <w:r w:rsidRPr="00856562">
        <w:rPr>
          <w:rFonts w:ascii="MS Mincho" w:hint="eastAsia"/>
        </w:rPr>
        <w:t>上を修得していること</w:t>
      </w:r>
    </w:p>
    <w:p w14:paraId="0BE55761" w14:textId="77777777" w:rsidR="00D61905" w:rsidRDefault="00D61905" w:rsidP="00D61905">
      <w:pPr>
        <w:spacing w:before="0" w:after="0" w:line="240" w:lineRule="auto"/>
        <w:ind w:firstLineChars="400" w:firstLine="800"/>
        <w:rPr>
          <w:rFonts w:asciiTheme="minorEastAsia" w:hAnsiTheme="minorEastAsia"/>
        </w:rPr>
      </w:pPr>
      <w:r w:rsidRPr="00D61905">
        <w:rPr>
          <w:rFonts w:asciiTheme="minorEastAsia" w:hAnsiTheme="minorEastAsia" w:hint="eastAsia"/>
        </w:rPr>
        <w:t>・文系教養科目のうち４００番台の科目を２単位以上、５００番台の科目を１単位以上、</w:t>
      </w:r>
    </w:p>
    <w:p w14:paraId="7855DD08" w14:textId="77777777" w:rsidR="00776AD5" w:rsidRDefault="00D61905" w:rsidP="00F2027F">
      <w:pPr>
        <w:spacing w:before="0" w:after="0" w:line="240" w:lineRule="auto"/>
        <w:ind w:firstLineChars="500" w:firstLine="1000"/>
        <w:rPr>
          <w:rFonts w:asciiTheme="minorEastAsia" w:hAnsiTheme="minorEastAsia"/>
        </w:rPr>
      </w:pPr>
      <w:r w:rsidRPr="00D61905">
        <w:rPr>
          <w:rFonts w:asciiTheme="minorEastAsia" w:hAnsiTheme="minorEastAsia" w:hint="eastAsia"/>
        </w:rPr>
        <w:t>キャリア科目を２単位以上、修得していること</w:t>
      </w:r>
    </w:p>
    <w:p w14:paraId="110D6FF9" w14:textId="77777777" w:rsidR="00776AD5" w:rsidRPr="00001B7E" w:rsidRDefault="00777977" w:rsidP="002C34EC">
      <w:pPr>
        <w:spacing w:before="0" w:after="0" w:line="240" w:lineRule="auto"/>
        <w:rPr>
          <w:rFonts w:asciiTheme="minorEastAsia" w:hAnsiTheme="minorEastAsia"/>
        </w:rPr>
      </w:pPr>
      <w:r>
        <w:rPr>
          <w:rFonts w:asciiTheme="minorEastAsia" w:hAnsiTheme="minorEastAsia" w:hint="eastAsia"/>
        </w:rPr>
        <w:t xml:space="preserve">　　　　・</w:t>
      </w:r>
      <w:r w:rsidRPr="00777977">
        <w:rPr>
          <w:rFonts w:asciiTheme="minorEastAsia" w:hAnsiTheme="minorEastAsia" w:hint="eastAsia"/>
        </w:rPr>
        <w:t>コース標準学修課程以外の</w:t>
      </w:r>
      <w:r w:rsidR="005C6C18" w:rsidRPr="00777977">
        <w:rPr>
          <w:rFonts w:asciiTheme="minorEastAsia" w:hAnsiTheme="minorEastAsia" w:hint="eastAsia"/>
        </w:rPr>
        <w:t>専門科目又は研究関連科目から２単位以</w:t>
      </w:r>
      <w:r w:rsidRPr="00777977">
        <w:rPr>
          <w:rFonts w:asciiTheme="minorEastAsia" w:hAnsiTheme="minorEastAsia" w:hint="eastAsia"/>
        </w:rPr>
        <w:t>上を修得していること</w:t>
      </w:r>
    </w:p>
    <w:p w14:paraId="4B8D64DE" w14:textId="77777777" w:rsidR="00856562" w:rsidRPr="00856562" w:rsidRDefault="00856562" w:rsidP="00755FF7">
      <w:pPr>
        <w:spacing w:before="0" w:after="0" w:line="400" w:lineRule="exact"/>
        <w:rPr>
          <w:rFonts w:ascii="MS Mincho"/>
        </w:rPr>
      </w:pPr>
      <w:r w:rsidRPr="00856562">
        <w:rPr>
          <w:rFonts w:ascii="MS Mincho" w:hint="eastAsia"/>
        </w:rPr>
        <w:t xml:space="preserve">　　３．研究構想発表を行い</w:t>
      </w:r>
      <w:r w:rsidR="00FE3123">
        <w:rPr>
          <w:rFonts w:ascii="MS Mincho" w:hint="eastAsia"/>
        </w:rPr>
        <w:t>、</w:t>
      </w:r>
      <w:r w:rsidRPr="00856562">
        <w:rPr>
          <w:rFonts w:ascii="MS Mincho" w:hint="eastAsia"/>
        </w:rPr>
        <w:t>中間審査を受け</w:t>
      </w:r>
      <w:r w:rsidR="00FE3123">
        <w:rPr>
          <w:rFonts w:ascii="MS Mincho" w:hint="eastAsia"/>
        </w:rPr>
        <w:t>、</w:t>
      </w:r>
      <w:r w:rsidRPr="00856562">
        <w:rPr>
          <w:rFonts w:ascii="MS Mincho" w:hint="eastAsia"/>
        </w:rPr>
        <w:t>修士論文審査及び最終試験に合格すること</w:t>
      </w:r>
    </w:p>
    <w:p w14:paraId="0A638872" w14:textId="77777777" w:rsidR="00956B2B" w:rsidRPr="00856562" w:rsidRDefault="00856562" w:rsidP="00777977">
      <w:pPr>
        <w:spacing w:before="0" w:after="0" w:line="240" w:lineRule="atLeast"/>
        <w:ind w:leftChars="100" w:left="608" w:hangingChars="200" w:hanging="408"/>
        <w:rPr>
          <w:rFonts w:ascii="MS Mincho" w:cs="Times New Roman"/>
          <w:spacing w:val="2"/>
        </w:rPr>
      </w:pPr>
      <w:r w:rsidRPr="00856562">
        <w:rPr>
          <w:rFonts w:ascii="MS Mincho" w:cs="Times New Roman" w:hint="eastAsia"/>
          <w:spacing w:val="2"/>
        </w:rPr>
        <w:t xml:space="preserve">　* </w:t>
      </w:r>
      <w:r w:rsidR="005C6C18" w:rsidRPr="00856562">
        <w:rPr>
          <w:rFonts w:ascii="MS Mincho" w:cs="Times New Roman" w:hint="eastAsia"/>
          <w:spacing w:val="2"/>
        </w:rPr>
        <w:t>Ａ</w:t>
      </w:r>
      <w:r w:rsidRPr="00856562">
        <w:rPr>
          <w:rFonts w:ascii="MS Mincho" w:cs="Times New Roman" w:hint="eastAsia"/>
          <w:spacing w:val="2"/>
        </w:rPr>
        <w:t>群：情報通信工学統合論</w:t>
      </w:r>
      <w:r w:rsidR="005C6C18" w:rsidRPr="00856562">
        <w:rPr>
          <w:rFonts w:ascii="MS Mincho" w:cs="Times New Roman" w:hint="eastAsia"/>
          <w:spacing w:val="2"/>
        </w:rPr>
        <w:t>Ｉ</w:t>
      </w:r>
      <w:r w:rsidR="005C6C18">
        <w:rPr>
          <w:rFonts w:ascii="MS Mincho" w:cs="Times New Roman" w:hint="eastAsia"/>
          <w:spacing w:val="2"/>
        </w:rPr>
        <w:t>、</w:t>
      </w:r>
      <w:r w:rsidR="005C6C18" w:rsidRPr="00856562">
        <w:rPr>
          <w:rFonts w:ascii="MS Mincho" w:cs="Times New Roman" w:hint="eastAsia"/>
          <w:spacing w:val="2"/>
        </w:rPr>
        <w:t>情報通信工学統合論ＩＩ</w:t>
      </w:r>
      <w:r>
        <w:rPr>
          <w:rFonts w:ascii="MS Mincho" w:cs="Times New Roman"/>
          <w:spacing w:val="2"/>
        </w:rPr>
        <w:br/>
      </w:r>
      <w:r w:rsidR="005C6C18" w:rsidRPr="00856562">
        <w:rPr>
          <w:rFonts w:ascii="MS Mincho" w:cs="Times New Roman" w:hint="eastAsia"/>
          <w:spacing w:val="2"/>
        </w:rPr>
        <w:t>Ｂ</w:t>
      </w:r>
      <w:r w:rsidRPr="00856562">
        <w:rPr>
          <w:rFonts w:ascii="MS Mincho" w:cs="Times New Roman" w:hint="eastAsia"/>
          <w:spacing w:val="2"/>
        </w:rPr>
        <w:t>群：人間情報システム概論</w:t>
      </w:r>
      <w:r w:rsidR="005C6C18" w:rsidRPr="00856562">
        <w:rPr>
          <w:rFonts w:ascii="MS Mincho" w:cs="Times New Roman" w:hint="eastAsia"/>
          <w:spacing w:val="2"/>
        </w:rPr>
        <w:t>Ｉ</w:t>
      </w:r>
      <w:r w:rsidR="005C6C18">
        <w:rPr>
          <w:rFonts w:ascii="MS Mincho" w:cs="Times New Roman" w:hint="eastAsia"/>
          <w:spacing w:val="2"/>
        </w:rPr>
        <w:t>、</w:t>
      </w:r>
      <w:r w:rsidR="005C6C18" w:rsidRPr="00856562">
        <w:rPr>
          <w:rFonts w:ascii="MS Mincho" w:cs="Times New Roman" w:hint="eastAsia"/>
          <w:spacing w:val="2"/>
        </w:rPr>
        <w:t>人間情報システム概論ＩＩ</w:t>
      </w:r>
    </w:p>
    <w:p w14:paraId="474B4C8D" w14:textId="77777777" w:rsidR="00EE3924" w:rsidRDefault="008D4841" w:rsidP="00DE3028">
      <w:pPr>
        <w:rPr>
          <w:ins w:id="14" w:author="Sasaki Hiroshi" w:date="2021-03-01T09:23:00Z"/>
          <w:rFonts w:ascii="MS Mincho"/>
          <w:b/>
          <w:bCs/>
          <w:color w:val="2F5496" w:themeColor="accent5" w:themeShade="BF"/>
          <w:spacing w:val="-2"/>
          <w:sz w:val="24"/>
          <w:szCs w:val="24"/>
          <w:u w:val="single"/>
        </w:rPr>
      </w:pPr>
      <w:del w:id="15" w:author="Sasaki Hiroshi" w:date="2021-03-01T08:58:00Z">
        <w:r w:rsidDel="003B2BE9">
          <w:rPr>
            <w:noProof/>
          </w:rPr>
          <w:lastRenderedPageBreak/>
          <w:drawing>
            <wp:anchor distT="0" distB="0" distL="114300" distR="114300" simplePos="0" relativeHeight="251655168" behindDoc="0" locked="0" layoutInCell="1" allowOverlap="1" wp14:anchorId="1D637C6E" wp14:editId="7C0ED615">
              <wp:simplePos x="0" y="0"/>
              <wp:positionH relativeFrom="margin">
                <wp:posOffset>0</wp:posOffset>
              </wp:positionH>
              <wp:positionV relativeFrom="margin">
                <wp:posOffset>480225</wp:posOffset>
              </wp:positionV>
              <wp:extent cx="6191250" cy="8758555"/>
              <wp:effectExtent l="0" t="0" r="0" b="4445"/>
              <wp:wrapSquare wrapText="bothSides"/>
              <wp:docPr id="22" name="図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91250" cy="8758555"/>
                      </a:xfrm>
                      <a:prstGeom prst="rect">
                        <a:avLst/>
                      </a:prstGeom>
                      <a:noFill/>
                      <a:ln>
                        <a:noFill/>
                      </a:ln>
                    </pic:spPr>
                  </pic:pic>
                </a:graphicData>
              </a:graphic>
              <wp14:sizeRelH relativeFrom="margin">
                <wp14:pctWidth>0</wp14:pctWidth>
              </wp14:sizeRelH>
            </wp:anchor>
          </w:drawing>
        </w:r>
      </w:del>
      <w:r w:rsidR="001F6C82" w:rsidRPr="001F6C82">
        <w:rPr>
          <w:rFonts w:ascii="MS Mincho" w:hint="eastAsia"/>
          <w:b/>
          <w:bCs/>
          <w:color w:val="9CC2E5" w:themeColor="accent1" w:themeTint="99"/>
          <w:sz w:val="24"/>
          <w:szCs w:val="24"/>
        </w:rPr>
        <w:t>●</w:t>
      </w:r>
      <w:r w:rsidR="00383C4A" w:rsidRPr="00383C4A">
        <w:rPr>
          <w:rFonts w:ascii="MS Mincho" w:hint="eastAsia"/>
          <w:b/>
          <w:bCs/>
          <w:color w:val="2F5496" w:themeColor="accent5" w:themeShade="BF"/>
          <w:sz w:val="24"/>
          <w:szCs w:val="24"/>
          <w:u w:val="single"/>
        </w:rPr>
        <w:t>修士</w:t>
      </w:r>
      <w:r w:rsidR="00A315D7" w:rsidRPr="004A67E0">
        <w:rPr>
          <w:rFonts w:ascii="MS Mincho" w:hint="eastAsia"/>
          <w:b/>
          <w:bCs/>
          <w:color w:val="2F5496" w:themeColor="accent5" w:themeShade="BF"/>
          <w:spacing w:val="-2"/>
          <w:sz w:val="24"/>
          <w:szCs w:val="24"/>
          <w:u w:val="single"/>
        </w:rPr>
        <w:t>科目体系図</w:t>
      </w:r>
    </w:p>
    <w:p w14:paraId="45856243" w14:textId="77777777" w:rsidR="00EE3924" w:rsidRPr="00511067" w:rsidRDefault="00EE3924" w:rsidP="00DE3028">
      <w:pPr>
        <w:rPr>
          <w:ins w:id="16" w:author="Sasaki Hiroshi" w:date="2021-03-01T09:23:00Z"/>
          <w:rFonts w:ascii="MS Mincho"/>
          <w:b/>
          <w:bCs/>
          <w:color w:val="2F5496" w:themeColor="accent5" w:themeShade="BF"/>
          <w:spacing w:val="-2"/>
          <w:sz w:val="24"/>
          <w:szCs w:val="24"/>
          <w:rPrChange w:id="17" w:author="Sasaki Hiroshi" w:date="2021-03-01T09:24:00Z">
            <w:rPr>
              <w:ins w:id="18" w:author="Sasaki Hiroshi" w:date="2021-03-01T09:23:00Z"/>
              <w:rFonts w:ascii="MS Mincho"/>
              <w:b/>
              <w:bCs/>
              <w:color w:val="2F5496" w:themeColor="accent5" w:themeShade="BF"/>
              <w:spacing w:val="-2"/>
              <w:sz w:val="24"/>
              <w:szCs w:val="24"/>
              <w:u w:val="single"/>
            </w:rPr>
          </w:rPrChange>
        </w:rPr>
      </w:pPr>
    </w:p>
    <w:p w14:paraId="4621DD8F" w14:textId="2EC48DEC" w:rsidR="003B2BE9" w:rsidRPr="00511067" w:rsidRDefault="00EE3924" w:rsidP="00DE3028">
      <w:pPr>
        <w:rPr>
          <w:ins w:id="19" w:author="Sasaki Hiroshi" w:date="2021-03-01T08:59:00Z"/>
          <w:rFonts w:ascii="MS Mincho"/>
          <w:b/>
          <w:bCs/>
          <w:color w:val="2F5496" w:themeColor="accent5" w:themeShade="BF"/>
          <w:spacing w:val="-2"/>
          <w:sz w:val="24"/>
          <w:szCs w:val="24"/>
          <w:rPrChange w:id="20" w:author="Sasaki Hiroshi" w:date="2021-03-01T09:24:00Z">
            <w:rPr>
              <w:ins w:id="21" w:author="Sasaki Hiroshi" w:date="2021-03-01T08:59:00Z"/>
              <w:rFonts w:ascii="MS Mincho"/>
              <w:b/>
              <w:bCs/>
              <w:color w:val="2F5496" w:themeColor="accent5" w:themeShade="BF"/>
              <w:spacing w:val="-2"/>
              <w:sz w:val="24"/>
              <w:szCs w:val="24"/>
              <w:u w:val="single"/>
            </w:rPr>
          </w:rPrChange>
        </w:rPr>
      </w:pPr>
      <w:ins w:id="22" w:author="Sasaki Hiroshi" w:date="2021-03-01T09:23:00Z">
        <w:r w:rsidRPr="00511067">
          <w:rPr>
            <w:rFonts w:ascii="MS Mincho"/>
            <w:b/>
            <w:bCs/>
            <w:noProof/>
            <w:color w:val="2F5496" w:themeColor="accent5" w:themeShade="BF"/>
            <w:spacing w:val="-2"/>
            <w:sz w:val="24"/>
            <w:szCs w:val="24"/>
            <w:rPrChange w:id="23" w:author="Sasaki Hiroshi" w:date="2021-03-01T09:24:00Z">
              <w:rPr>
                <w:rFonts w:ascii="MS Mincho"/>
                <w:b/>
                <w:bCs/>
                <w:noProof/>
                <w:color w:val="2F5496" w:themeColor="accent5" w:themeShade="BF"/>
                <w:spacing w:val="-2"/>
                <w:sz w:val="24"/>
                <w:szCs w:val="24"/>
                <w:u w:val="single"/>
              </w:rPr>
            </w:rPrChange>
          </w:rPr>
          <w:drawing>
            <wp:inline distT="0" distB="0" distL="0" distR="0" wp14:anchorId="4FFED1E8" wp14:editId="332518F5">
              <wp:extent cx="6193155" cy="6450965"/>
              <wp:effectExtent l="0" t="0" r="4445"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9"/>
                      <a:stretch>
                        <a:fillRect/>
                      </a:stretch>
                    </pic:blipFill>
                    <pic:spPr>
                      <a:xfrm>
                        <a:off x="0" y="0"/>
                        <a:ext cx="6193155" cy="6450965"/>
                      </a:xfrm>
                      <a:prstGeom prst="rect">
                        <a:avLst/>
                      </a:prstGeom>
                    </pic:spPr>
                  </pic:pic>
                </a:graphicData>
              </a:graphic>
            </wp:inline>
          </w:drawing>
        </w:r>
      </w:ins>
    </w:p>
    <w:p w14:paraId="1B900CF8" w14:textId="77777777" w:rsidR="003B2BE9" w:rsidRPr="00511067" w:rsidRDefault="003B2BE9" w:rsidP="00DE3028">
      <w:pPr>
        <w:rPr>
          <w:ins w:id="24" w:author="Sasaki Hiroshi" w:date="2021-03-01T08:59:00Z"/>
          <w:rFonts w:ascii="MS Mincho"/>
          <w:b/>
          <w:bCs/>
          <w:color w:val="2F5496" w:themeColor="accent5" w:themeShade="BF"/>
          <w:spacing w:val="-2"/>
          <w:sz w:val="24"/>
          <w:szCs w:val="24"/>
          <w:rPrChange w:id="25" w:author="Sasaki Hiroshi" w:date="2021-03-01T09:24:00Z">
            <w:rPr>
              <w:ins w:id="26" w:author="Sasaki Hiroshi" w:date="2021-03-01T08:59:00Z"/>
              <w:rFonts w:ascii="MS Mincho"/>
              <w:b/>
              <w:bCs/>
              <w:color w:val="2F5496" w:themeColor="accent5" w:themeShade="BF"/>
              <w:spacing w:val="-2"/>
              <w:sz w:val="24"/>
              <w:szCs w:val="24"/>
              <w:u w:val="single"/>
            </w:rPr>
          </w:rPrChange>
        </w:rPr>
      </w:pPr>
    </w:p>
    <w:p w14:paraId="5581B682" w14:textId="77777777" w:rsidR="003B2BE9" w:rsidRPr="00511067" w:rsidRDefault="003B2BE9" w:rsidP="00DE3028">
      <w:pPr>
        <w:rPr>
          <w:ins w:id="27" w:author="Sasaki Hiroshi" w:date="2021-03-01T08:59:00Z"/>
          <w:rFonts w:ascii="MS Mincho"/>
          <w:b/>
          <w:bCs/>
          <w:color w:val="2F5496" w:themeColor="accent5" w:themeShade="BF"/>
          <w:spacing w:val="-2"/>
          <w:sz w:val="24"/>
          <w:szCs w:val="24"/>
          <w:rPrChange w:id="28" w:author="Sasaki Hiroshi" w:date="2021-03-01T09:24:00Z">
            <w:rPr>
              <w:ins w:id="29" w:author="Sasaki Hiroshi" w:date="2021-03-01T08:59:00Z"/>
              <w:rFonts w:ascii="MS Mincho"/>
              <w:b/>
              <w:bCs/>
              <w:color w:val="2F5496" w:themeColor="accent5" w:themeShade="BF"/>
              <w:spacing w:val="-2"/>
              <w:sz w:val="24"/>
              <w:szCs w:val="24"/>
              <w:u w:val="single"/>
            </w:rPr>
          </w:rPrChange>
        </w:rPr>
      </w:pPr>
    </w:p>
    <w:p w14:paraId="27763131" w14:textId="313B5103" w:rsidR="00A315D7" w:rsidRPr="00511067" w:rsidRDefault="00A315D7" w:rsidP="00DE3028">
      <w:pPr>
        <w:rPr>
          <w:ins w:id="30" w:author="Sasaki Hiroshi" w:date="2021-03-01T08:59:00Z"/>
          <w:rFonts w:ascii="MS Mincho"/>
          <w:b/>
          <w:bCs/>
          <w:color w:val="2F5496" w:themeColor="accent5" w:themeShade="BF"/>
          <w:spacing w:val="-2"/>
          <w:sz w:val="24"/>
          <w:szCs w:val="24"/>
          <w:rPrChange w:id="31" w:author="Sasaki Hiroshi" w:date="2021-03-01T09:24:00Z">
            <w:rPr>
              <w:ins w:id="32" w:author="Sasaki Hiroshi" w:date="2021-03-01T08:59:00Z"/>
              <w:rFonts w:ascii="MS Mincho"/>
              <w:b/>
              <w:bCs/>
              <w:color w:val="2F5496" w:themeColor="accent5" w:themeShade="BF"/>
              <w:spacing w:val="-2"/>
              <w:sz w:val="24"/>
              <w:szCs w:val="24"/>
              <w:u w:val="single"/>
            </w:rPr>
          </w:rPrChange>
        </w:rPr>
      </w:pPr>
    </w:p>
    <w:p w14:paraId="18077AA7" w14:textId="71F92697" w:rsidR="003B2BE9" w:rsidRPr="00511067" w:rsidRDefault="003B2BE9" w:rsidP="00DE3028">
      <w:pPr>
        <w:rPr>
          <w:ins w:id="33" w:author="Sasaki Hiroshi" w:date="2021-03-01T08:59:00Z"/>
          <w:rFonts w:ascii="MS Mincho"/>
          <w:b/>
          <w:bCs/>
          <w:color w:val="2F5496" w:themeColor="accent5" w:themeShade="BF"/>
          <w:spacing w:val="-2"/>
          <w:sz w:val="24"/>
          <w:szCs w:val="24"/>
          <w:rPrChange w:id="34" w:author="Sasaki Hiroshi" w:date="2021-03-01T09:24:00Z">
            <w:rPr>
              <w:ins w:id="35" w:author="Sasaki Hiroshi" w:date="2021-03-01T08:59:00Z"/>
              <w:rFonts w:ascii="MS Mincho"/>
              <w:b/>
              <w:bCs/>
              <w:color w:val="2F5496" w:themeColor="accent5" w:themeShade="BF"/>
              <w:spacing w:val="-2"/>
              <w:sz w:val="24"/>
              <w:szCs w:val="24"/>
              <w:u w:val="single"/>
            </w:rPr>
          </w:rPrChange>
        </w:rPr>
      </w:pPr>
    </w:p>
    <w:p w14:paraId="163246D0" w14:textId="6C438DF7" w:rsidR="003B2BE9" w:rsidDel="003B2BE9" w:rsidRDefault="003B2BE9" w:rsidP="00DE3028">
      <w:pPr>
        <w:rPr>
          <w:del w:id="36" w:author="Sasaki Hiroshi" w:date="2021-03-01T08:59:00Z"/>
          <w:rFonts w:ascii="MS Mincho"/>
          <w:b/>
          <w:bCs/>
          <w:spacing w:val="-2"/>
          <w:sz w:val="24"/>
          <w:szCs w:val="24"/>
          <w:u w:val="single"/>
        </w:rPr>
      </w:pPr>
    </w:p>
    <w:p w14:paraId="7C49EBFB" w14:textId="77777777" w:rsidR="00216043" w:rsidRPr="00216043" w:rsidRDefault="00216043" w:rsidP="00216043">
      <w:pPr>
        <w:spacing w:after="0"/>
        <w:rPr>
          <w:color w:val="2F5496" w:themeColor="accent5" w:themeShade="BF"/>
          <w:sz w:val="44"/>
        </w:rPr>
      </w:pPr>
      <w:r w:rsidRPr="00216043">
        <w:rPr>
          <w:rFonts w:hint="eastAsia"/>
          <w:color w:val="2F5496" w:themeColor="accent5" w:themeShade="BF"/>
          <w:sz w:val="44"/>
        </w:rPr>
        <w:t>情報通信コース</w:t>
      </w:r>
      <w:r w:rsidR="00DE224D">
        <w:rPr>
          <w:rFonts w:hint="eastAsia"/>
          <w:color w:val="2F5496" w:themeColor="accent5" w:themeShade="BF"/>
          <w:sz w:val="44"/>
        </w:rPr>
        <w:t>博士</w:t>
      </w:r>
      <w:r w:rsidRPr="00216043">
        <w:rPr>
          <w:rFonts w:hint="eastAsia"/>
          <w:color w:val="2F5496" w:themeColor="accent5" w:themeShade="BF"/>
          <w:sz w:val="44"/>
        </w:rPr>
        <w:t>課程</w:t>
      </w:r>
    </w:p>
    <w:p w14:paraId="3AEEEB74" w14:textId="197B68F6" w:rsidR="007B1925" w:rsidRPr="00A448DE" w:rsidRDefault="00216043" w:rsidP="00216043">
      <w:pPr>
        <w:spacing w:before="0" w:line="240" w:lineRule="exact"/>
        <w:rPr>
          <w:color w:val="2F5496" w:themeColor="accent5" w:themeShade="BF"/>
          <w:sz w:val="16"/>
          <w:szCs w:val="16"/>
          <w:rPrChange w:id="37" w:author="Sasaki Hiroshi" w:date="2021-02-17T19:29:00Z">
            <w:rPr>
              <w:color w:val="2F5496" w:themeColor="accent5" w:themeShade="BF"/>
              <w:sz w:val="21"/>
            </w:rPr>
          </w:rPrChange>
        </w:rPr>
      </w:pPr>
      <w:r w:rsidRPr="00A448DE">
        <w:rPr>
          <w:rFonts w:ascii="MS Mincho"/>
          <w:noProof/>
          <w:sz w:val="16"/>
          <w:szCs w:val="16"/>
          <w:rPrChange w:id="38" w:author="Sasaki Hiroshi" w:date="2021-02-17T19:29:00Z">
            <w:rPr>
              <w:rFonts w:ascii="MS Mincho"/>
              <w:noProof/>
              <w:szCs w:val="19"/>
            </w:rPr>
          </w:rPrChange>
        </w:rPr>
        <mc:AlternateContent>
          <mc:Choice Requires="wps">
            <w:drawing>
              <wp:anchor distT="0" distB="0" distL="114300" distR="114300" simplePos="0" relativeHeight="251659264" behindDoc="0" locked="0" layoutInCell="1" allowOverlap="1" wp14:anchorId="57E0753D" wp14:editId="58FE99BF">
                <wp:simplePos x="0" y="0"/>
                <wp:positionH relativeFrom="column">
                  <wp:posOffset>-40160</wp:posOffset>
                </wp:positionH>
                <wp:positionV relativeFrom="paragraph">
                  <wp:posOffset>216583</wp:posOffset>
                </wp:positionV>
                <wp:extent cx="6057133" cy="0"/>
                <wp:effectExtent l="0" t="0" r="20320" b="19050"/>
                <wp:wrapNone/>
                <wp:docPr id="4" name="直線コネクタ 4"/>
                <wp:cNvGraphicFramePr/>
                <a:graphic xmlns:a="http://schemas.openxmlformats.org/drawingml/2006/main">
                  <a:graphicData uri="http://schemas.microsoft.com/office/word/2010/wordprocessingShape">
                    <wps:wsp>
                      <wps:cNvCnPr/>
                      <wps:spPr>
                        <a:xfrm>
                          <a:off x="0" y="0"/>
                          <a:ext cx="6057133" cy="0"/>
                        </a:xfrm>
                        <a:prstGeom prst="line">
                          <a:avLst/>
                        </a:prstGeom>
                        <a:ln w="19050">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3E3CC1E" id="直線コネクタ 4" o:spid="_x0000_s1026" style="position:absolute;left:0;text-align:left;z-index:251659264;visibility:visible;mso-wrap-style:square;mso-wrap-distance-left:9pt;mso-wrap-distance-top:0;mso-wrap-distance-right:9pt;mso-wrap-distance-bottom:0;mso-position-horizontal:absolute;mso-position-horizontal-relative:text;mso-position-vertical:absolute;mso-position-vertical-relative:text" from="-3.15pt,17.05pt" to="473.8pt,1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" strokecolor="#a5a5a5 [2092]" strokeweight="1.5pt">
                <v:stroke joinstyle="miter"/>
              </v:line>
            </w:pict>
          </mc:Fallback>
        </mc:AlternateContent>
      </w:r>
      <w:r w:rsidRPr="00A448DE">
        <w:rPr>
          <w:rFonts w:hint="eastAsia"/>
          <w:color w:val="2F5496" w:themeColor="accent5" w:themeShade="BF"/>
          <w:sz w:val="16"/>
          <w:szCs w:val="16"/>
          <w:rPrChange w:id="39" w:author="Sasaki Hiroshi" w:date="2021-02-17T19:29:00Z">
            <w:rPr>
              <w:rFonts w:hint="eastAsia"/>
              <w:color w:val="2F5496" w:themeColor="accent5" w:themeShade="BF"/>
              <w:sz w:val="21"/>
            </w:rPr>
          </w:rPrChange>
        </w:rPr>
        <w:t>（</w:t>
      </w:r>
      <w:r w:rsidRPr="00A448DE">
        <w:rPr>
          <w:rFonts w:hint="eastAsia"/>
          <w:sz w:val="16"/>
          <w:szCs w:val="16"/>
          <w:rPrChange w:id="40" w:author="Sasaki Hiroshi" w:date="2021-02-17T19:29:00Z">
            <w:rPr>
              <w:rFonts w:hint="eastAsia"/>
            </w:rPr>
          </w:rPrChange>
        </w:rPr>
        <w:t>ライフエンジニアリングコース</w:t>
      </w:r>
      <w:ins w:id="41" w:author="Sasaki Hiroshi" w:date="2021-02-17T19:29:00Z">
        <w:r w:rsidR="00A448DE" w:rsidRPr="00A448DE">
          <w:rPr>
            <w:rFonts w:hint="eastAsia"/>
            <w:sz w:val="16"/>
            <w:szCs w:val="16"/>
            <w:rPrChange w:id="42" w:author="Sasaki Hiroshi" w:date="2021-02-17T19:29:00Z">
              <w:rPr>
                <w:rFonts w:hint="eastAsia"/>
              </w:rPr>
            </w:rPrChange>
          </w:rPr>
          <w:t>およびエンジニアリングデザインコース</w:t>
        </w:r>
      </w:ins>
      <w:r w:rsidRPr="00A448DE">
        <w:rPr>
          <w:rFonts w:hint="eastAsia"/>
          <w:sz w:val="16"/>
          <w:szCs w:val="16"/>
          <w:rPrChange w:id="43" w:author="Sasaki Hiroshi" w:date="2021-02-17T19:29:00Z">
            <w:rPr>
              <w:rFonts w:hint="eastAsia"/>
            </w:rPr>
          </w:rPrChange>
        </w:rPr>
        <w:t>については</w:t>
      </w:r>
      <w:del w:id="44" w:author="Sasaki Hiroshi" w:date="2021-03-15T12:52:00Z">
        <w:r w:rsidRPr="00A448DE" w:rsidDel="00312323">
          <w:rPr>
            <w:rFonts w:hint="eastAsia"/>
            <w:sz w:val="16"/>
            <w:szCs w:val="16"/>
            <w:rPrChange w:id="45" w:author="Sasaki Hiroshi" w:date="2021-02-17T19:29:00Z">
              <w:rPr>
                <w:rFonts w:hint="eastAsia"/>
              </w:rPr>
            </w:rPrChange>
          </w:rPr>
          <w:delText>同</w:delText>
        </w:r>
      </w:del>
      <w:ins w:id="46" w:author="Sasaki Hiroshi" w:date="2021-03-15T12:52:00Z">
        <w:r w:rsidR="00312323">
          <w:rPr>
            <w:rFonts w:hint="eastAsia"/>
            <w:sz w:val="16"/>
            <w:szCs w:val="16"/>
          </w:rPr>
          <w:t>各</w:t>
        </w:r>
      </w:ins>
      <w:r w:rsidRPr="00A448DE">
        <w:rPr>
          <w:rFonts w:hint="eastAsia"/>
          <w:sz w:val="16"/>
          <w:szCs w:val="16"/>
          <w:rPrChange w:id="47" w:author="Sasaki Hiroshi" w:date="2021-02-17T19:29:00Z">
            <w:rPr>
              <w:rFonts w:hint="eastAsia"/>
            </w:rPr>
          </w:rPrChange>
        </w:rPr>
        <w:t>コースのパンフレットを参照してください</w:t>
      </w:r>
      <w:r w:rsidRPr="00A448DE">
        <w:rPr>
          <w:rFonts w:hint="eastAsia"/>
          <w:color w:val="2F5496" w:themeColor="accent5" w:themeShade="BF"/>
          <w:sz w:val="16"/>
          <w:szCs w:val="16"/>
          <w:rPrChange w:id="48" w:author="Sasaki Hiroshi" w:date="2021-02-17T19:29:00Z">
            <w:rPr>
              <w:rFonts w:hint="eastAsia"/>
              <w:color w:val="2F5496" w:themeColor="accent5" w:themeShade="BF"/>
              <w:sz w:val="21"/>
            </w:rPr>
          </w:rPrChange>
        </w:rPr>
        <w:t>）</w:t>
      </w:r>
    </w:p>
    <w:p w14:paraId="7ACB90F0" w14:textId="77777777" w:rsidR="00EB68AC" w:rsidRDefault="00EB68AC" w:rsidP="00216043">
      <w:pPr>
        <w:spacing w:before="0" w:line="240" w:lineRule="exact"/>
        <w:rPr>
          <w:color w:val="2F5496" w:themeColor="accent5" w:themeShade="BF"/>
          <w:sz w:val="48"/>
          <w:u w:val="single" w:color="A6A6A6" w:themeColor="background1" w:themeShade="A6"/>
        </w:rPr>
      </w:pPr>
    </w:p>
    <w:p w14:paraId="6E84322F" w14:textId="77777777" w:rsidR="007B1925" w:rsidRPr="0015347A" w:rsidRDefault="007B1925" w:rsidP="007B1925">
      <w:pPr>
        <w:spacing w:line="240" w:lineRule="atLeast"/>
        <w:rPr>
          <w:rFonts w:ascii="MS Mincho" w:cs="Times New Roman"/>
          <w:spacing w:val="2"/>
          <w:sz w:val="24"/>
          <w:szCs w:val="24"/>
        </w:rPr>
      </w:pPr>
      <w:r w:rsidRPr="007B1925">
        <w:rPr>
          <w:rFonts w:ascii="MS Mincho" w:hint="eastAsia"/>
          <w:b/>
          <w:bCs/>
          <w:color w:val="9CC2E5" w:themeColor="accent1" w:themeTint="99"/>
          <w:sz w:val="24"/>
          <w:szCs w:val="24"/>
        </w:rPr>
        <w:t>●</w:t>
      </w:r>
      <w:r w:rsidRPr="00566937">
        <w:rPr>
          <w:rFonts w:ascii="MS Mincho" w:hint="eastAsia"/>
          <w:b/>
          <w:bCs/>
          <w:color w:val="2F5496" w:themeColor="accent5" w:themeShade="BF"/>
          <w:sz w:val="24"/>
          <w:szCs w:val="24"/>
          <w:u w:val="single"/>
        </w:rPr>
        <w:t>博士論文研究</w:t>
      </w:r>
    </w:p>
    <w:p w14:paraId="60861D99" w14:textId="77777777" w:rsidR="007B1925" w:rsidRPr="00AB78DC" w:rsidRDefault="007B1925" w:rsidP="007B1925">
      <w:pPr>
        <w:rPr>
          <w:rFonts w:ascii="MS Mincho"/>
          <w:szCs w:val="19"/>
        </w:rPr>
      </w:pPr>
      <w:r w:rsidRPr="00AB78DC">
        <w:rPr>
          <w:rFonts w:ascii="MS Mincho" w:hint="eastAsia"/>
          <w:b/>
          <w:color w:val="0000FF"/>
          <w:szCs w:val="19"/>
        </w:rPr>
        <w:t xml:space="preserve">　</w:t>
      </w:r>
      <w:r w:rsidRPr="00AB78DC">
        <w:rPr>
          <w:rFonts w:ascii="MS Mincho" w:hint="eastAsia"/>
          <w:szCs w:val="19"/>
        </w:rPr>
        <w:t>博士論文研究では</w:t>
      </w:r>
      <w:r w:rsidR="00FE3123">
        <w:rPr>
          <w:rFonts w:ascii="MS Mincho" w:hint="eastAsia"/>
          <w:szCs w:val="19"/>
        </w:rPr>
        <w:t>、</w:t>
      </w:r>
      <w:r w:rsidRPr="00AB78DC">
        <w:rPr>
          <w:rFonts w:ascii="MS Mincho" w:hint="eastAsia"/>
          <w:szCs w:val="19"/>
        </w:rPr>
        <w:t>問題解決力に加えて</w:t>
      </w:r>
      <w:r w:rsidR="00FE3123">
        <w:rPr>
          <w:rFonts w:ascii="MS Mincho" w:hint="eastAsia"/>
          <w:szCs w:val="19"/>
        </w:rPr>
        <w:t>、</w:t>
      </w:r>
      <w:r w:rsidRPr="00AB78DC">
        <w:rPr>
          <w:rFonts w:ascii="MS Mincho" w:hint="eastAsia"/>
          <w:szCs w:val="19"/>
        </w:rPr>
        <w:t>問題設定能力を培います</w:t>
      </w:r>
      <w:r w:rsidR="00FE3123">
        <w:rPr>
          <w:rFonts w:ascii="MS Mincho" w:hint="eastAsia"/>
          <w:szCs w:val="19"/>
        </w:rPr>
        <w:t>。</w:t>
      </w:r>
      <w:r w:rsidRPr="00AB78DC">
        <w:rPr>
          <w:rFonts w:ascii="MS Mincho" w:hint="eastAsia"/>
          <w:szCs w:val="19"/>
        </w:rPr>
        <w:t>標準的な研究の流れは以下のとおりです</w:t>
      </w:r>
      <w:r w:rsidR="00FE3123">
        <w:rPr>
          <w:rFonts w:ascii="MS Mincho" w:hint="eastAsia"/>
          <w:szCs w:val="19"/>
        </w:rPr>
        <w:t>。</w:t>
      </w:r>
      <w:r w:rsidRPr="00AB78DC">
        <w:rPr>
          <w:rFonts w:ascii="MS Mincho" w:hint="eastAsia"/>
          <w:szCs w:val="19"/>
        </w:rPr>
        <w:t>ただし</w:t>
      </w:r>
      <w:r w:rsidR="00FE3123">
        <w:rPr>
          <w:rFonts w:ascii="MS Mincho" w:hint="eastAsia"/>
          <w:szCs w:val="19"/>
        </w:rPr>
        <w:t>、</w:t>
      </w:r>
      <w:r w:rsidRPr="00AB78DC">
        <w:rPr>
          <w:rFonts w:ascii="MS Mincho" w:hint="eastAsia"/>
          <w:szCs w:val="19"/>
        </w:rPr>
        <w:t>発表</w:t>
      </w:r>
      <w:r w:rsidR="00FE3123">
        <w:rPr>
          <w:rFonts w:ascii="MS Mincho" w:hint="eastAsia"/>
          <w:szCs w:val="19"/>
        </w:rPr>
        <w:t>、</w:t>
      </w:r>
      <w:r w:rsidRPr="00AB78DC">
        <w:rPr>
          <w:rFonts w:ascii="MS Mincho" w:hint="eastAsia"/>
          <w:szCs w:val="19"/>
        </w:rPr>
        <w:t>審査などの時期は各自の研究の進捗状況などによって変わるため</w:t>
      </w:r>
      <w:r w:rsidR="00FE3123">
        <w:rPr>
          <w:rFonts w:ascii="MS Mincho" w:hint="eastAsia"/>
          <w:szCs w:val="19"/>
        </w:rPr>
        <w:t>、</w:t>
      </w:r>
      <w:r w:rsidRPr="00AB78DC">
        <w:rPr>
          <w:rFonts w:ascii="MS Mincho" w:hint="eastAsia"/>
          <w:szCs w:val="19"/>
        </w:rPr>
        <w:t>具体的な研究スケジュールなどについては指導教員と十分相談してください</w:t>
      </w:r>
      <w:r w:rsidR="00FE3123">
        <w:rPr>
          <w:rFonts w:ascii="MS Mincho" w:hint="eastAsia"/>
          <w:szCs w:val="19"/>
        </w:rPr>
        <w:t>。</w:t>
      </w:r>
    </w:p>
    <w:tbl>
      <w:tblPr>
        <w:tblStyle w:val="TableGrid"/>
        <w:tblW w:w="0" w:type="auto"/>
        <w:tblInd w:w="320" w:type="dxa"/>
        <w:tblLayout w:type="fixed"/>
        <w:tblLook w:val="04A0" w:firstRow="1" w:lastRow="0" w:firstColumn="1" w:lastColumn="0" w:noHBand="0" w:noVBand="1"/>
      </w:tblPr>
      <w:tblGrid>
        <w:gridCol w:w="782"/>
        <w:gridCol w:w="783"/>
        <w:gridCol w:w="782"/>
        <w:gridCol w:w="789"/>
        <w:gridCol w:w="782"/>
        <w:gridCol w:w="733"/>
        <w:gridCol w:w="782"/>
        <w:gridCol w:w="755"/>
        <w:gridCol w:w="782"/>
        <w:gridCol w:w="688"/>
        <w:gridCol w:w="782"/>
        <w:gridCol w:w="754"/>
        <w:gridCol w:w="6"/>
      </w:tblGrid>
      <w:tr w:rsidR="007B1925" w:rsidRPr="00987C5F" w14:paraId="059EC1B0" w14:textId="77777777" w:rsidTr="00E939C7">
        <w:trPr>
          <w:trHeight w:val="411"/>
        </w:trPr>
        <w:tc>
          <w:tcPr>
            <w:tcW w:w="1565" w:type="dxa"/>
            <w:gridSpan w:val="2"/>
          </w:tcPr>
          <w:p w14:paraId="142A5F69" w14:textId="77777777" w:rsidR="007B1925" w:rsidRPr="00987C5F" w:rsidRDefault="007B1925" w:rsidP="00F42C84">
            <w:pPr>
              <w:spacing w:line="240" w:lineRule="atLeast"/>
              <w:jc w:val="center"/>
              <w:textAlignment w:val="center"/>
              <w:rPr>
                <w:rFonts w:ascii="MS Mincho"/>
                <w:spacing w:val="2"/>
                <w:sz w:val="19"/>
                <w:szCs w:val="19"/>
              </w:rPr>
            </w:pPr>
            <w:r w:rsidRPr="00987C5F">
              <w:rPr>
                <w:rFonts w:ascii="MS Mincho" w:hint="eastAsia"/>
                <w:b/>
                <w:spacing w:val="2"/>
                <w:sz w:val="19"/>
                <w:szCs w:val="19"/>
              </w:rPr>
              <w:t>１学期</w:t>
            </w:r>
          </w:p>
        </w:tc>
        <w:tc>
          <w:tcPr>
            <w:tcW w:w="1571" w:type="dxa"/>
            <w:gridSpan w:val="2"/>
          </w:tcPr>
          <w:p w14:paraId="389AF70B" w14:textId="77777777" w:rsidR="007B1925" w:rsidRPr="00987C5F" w:rsidRDefault="007B1925" w:rsidP="00F42C84">
            <w:pPr>
              <w:spacing w:line="240" w:lineRule="atLeast"/>
              <w:jc w:val="center"/>
              <w:textAlignment w:val="center"/>
              <w:rPr>
                <w:rFonts w:ascii="MS Mincho"/>
                <w:spacing w:val="2"/>
                <w:sz w:val="19"/>
                <w:szCs w:val="19"/>
              </w:rPr>
            </w:pPr>
            <w:r w:rsidRPr="00987C5F">
              <w:rPr>
                <w:rFonts w:ascii="MS Mincho" w:hint="eastAsia"/>
                <w:b/>
                <w:spacing w:val="2"/>
                <w:sz w:val="19"/>
                <w:szCs w:val="19"/>
              </w:rPr>
              <w:t>2学期</w:t>
            </w:r>
          </w:p>
        </w:tc>
        <w:tc>
          <w:tcPr>
            <w:tcW w:w="1515" w:type="dxa"/>
            <w:gridSpan w:val="2"/>
          </w:tcPr>
          <w:p w14:paraId="2C0427CE" w14:textId="77777777" w:rsidR="007B1925" w:rsidRPr="00987C5F" w:rsidRDefault="007B1925" w:rsidP="00F42C84">
            <w:pPr>
              <w:spacing w:line="240" w:lineRule="atLeast"/>
              <w:jc w:val="center"/>
              <w:textAlignment w:val="center"/>
              <w:rPr>
                <w:rFonts w:ascii="MS Mincho"/>
                <w:spacing w:val="2"/>
                <w:sz w:val="19"/>
                <w:szCs w:val="19"/>
              </w:rPr>
            </w:pPr>
            <w:r w:rsidRPr="00987C5F">
              <w:rPr>
                <w:rFonts w:ascii="MS Mincho" w:hint="eastAsia"/>
                <w:b/>
                <w:spacing w:val="2"/>
                <w:sz w:val="19"/>
                <w:szCs w:val="19"/>
              </w:rPr>
              <w:t>3学期</w:t>
            </w:r>
          </w:p>
        </w:tc>
        <w:tc>
          <w:tcPr>
            <w:tcW w:w="1537" w:type="dxa"/>
            <w:gridSpan w:val="2"/>
          </w:tcPr>
          <w:p w14:paraId="3677D644" w14:textId="77777777" w:rsidR="007B1925" w:rsidRPr="00987C5F" w:rsidRDefault="007B1925" w:rsidP="00F42C84">
            <w:pPr>
              <w:spacing w:line="240" w:lineRule="atLeast"/>
              <w:jc w:val="center"/>
              <w:textAlignment w:val="center"/>
              <w:rPr>
                <w:rFonts w:ascii="MS Mincho"/>
                <w:spacing w:val="2"/>
                <w:sz w:val="19"/>
                <w:szCs w:val="19"/>
              </w:rPr>
            </w:pPr>
            <w:r w:rsidRPr="00987C5F">
              <w:rPr>
                <w:rFonts w:ascii="MS Mincho" w:hint="eastAsia"/>
                <w:b/>
                <w:spacing w:val="2"/>
                <w:sz w:val="19"/>
                <w:szCs w:val="19"/>
              </w:rPr>
              <w:t>4学期</w:t>
            </w:r>
          </w:p>
        </w:tc>
        <w:tc>
          <w:tcPr>
            <w:tcW w:w="1470" w:type="dxa"/>
            <w:gridSpan w:val="2"/>
          </w:tcPr>
          <w:p w14:paraId="2E63ACAC" w14:textId="77777777" w:rsidR="007B1925" w:rsidRPr="00987C5F" w:rsidRDefault="007B1925" w:rsidP="00F42C84">
            <w:pPr>
              <w:spacing w:line="240" w:lineRule="atLeast"/>
              <w:jc w:val="center"/>
              <w:textAlignment w:val="center"/>
              <w:rPr>
                <w:rFonts w:ascii="MS Mincho"/>
                <w:spacing w:val="2"/>
                <w:sz w:val="19"/>
                <w:szCs w:val="19"/>
              </w:rPr>
            </w:pPr>
            <w:r w:rsidRPr="00987C5F">
              <w:rPr>
                <w:rFonts w:ascii="MS Mincho" w:hint="eastAsia"/>
                <w:b/>
                <w:spacing w:val="2"/>
                <w:sz w:val="19"/>
                <w:szCs w:val="19"/>
              </w:rPr>
              <w:t>5学期</w:t>
            </w:r>
          </w:p>
        </w:tc>
        <w:tc>
          <w:tcPr>
            <w:tcW w:w="1542" w:type="dxa"/>
            <w:gridSpan w:val="3"/>
          </w:tcPr>
          <w:p w14:paraId="40E3FE47" w14:textId="77777777" w:rsidR="007B1925" w:rsidRPr="00987C5F" w:rsidRDefault="007B1925" w:rsidP="00F42C84">
            <w:pPr>
              <w:spacing w:line="240" w:lineRule="atLeast"/>
              <w:jc w:val="center"/>
              <w:textAlignment w:val="center"/>
              <w:rPr>
                <w:rFonts w:ascii="MS Mincho"/>
                <w:spacing w:val="2"/>
                <w:sz w:val="19"/>
                <w:szCs w:val="19"/>
              </w:rPr>
            </w:pPr>
            <w:r w:rsidRPr="00987C5F">
              <w:rPr>
                <w:rFonts w:ascii="MS Mincho" w:hint="eastAsia"/>
                <w:b/>
                <w:spacing w:val="2"/>
                <w:sz w:val="19"/>
                <w:szCs w:val="19"/>
              </w:rPr>
              <w:t>6学期</w:t>
            </w:r>
          </w:p>
        </w:tc>
      </w:tr>
      <w:tr w:rsidR="007B1925" w:rsidRPr="00987C5F" w14:paraId="410E85CB" w14:textId="77777777" w:rsidTr="00E939C7">
        <w:trPr>
          <w:gridAfter w:val="1"/>
          <w:wAfter w:w="6" w:type="dxa"/>
          <w:trHeight w:val="394"/>
        </w:trPr>
        <w:tc>
          <w:tcPr>
            <w:tcW w:w="782" w:type="dxa"/>
            <w:tcBorders>
              <w:right w:val="single" w:sz="6" w:space="0" w:color="auto"/>
            </w:tcBorders>
          </w:tcPr>
          <w:p w14:paraId="367932E3" w14:textId="77777777" w:rsidR="007B1925" w:rsidRPr="00987C5F" w:rsidRDefault="007B1925" w:rsidP="00F42C84">
            <w:pPr>
              <w:spacing w:line="240" w:lineRule="atLeast"/>
              <w:jc w:val="center"/>
              <w:textAlignment w:val="center"/>
              <w:rPr>
                <w:rFonts w:ascii="MS Mincho"/>
                <w:b/>
                <w:spacing w:val="2"/>
                <w:sz w:val="19"/>
                <w:szCs w:val="19"/>
              </w:rPr>
            </w:pPr>
            <w:r w:rsidRPr="00987C5F">
              <w:rPr>
                <w:rFonts w:ascii="MS Mincho" w:hint="eastAsia"/>
                <w:b/>
                <w:spacing w:val="2"/>
                <w:sz w:val="19"/>
                <w:szCs w:val="19"/>
              </w:rPr>
              <w:t>1Q</w:t>
            </w:r>
          </w:p>
        </w:tc>
        <w:tc>
          <w:tcPr>
            <w:tcW w:w="783" w:type="dxa"/>
            <w:tcBorders>
              <w:left w:val="single" w:sz="6" w:space="0" w:color="auto"/>
            </w:tcBorders>
          </w:tcPr>
          <w:p w14:paraId="62A1FFE9" w14:textId="77777777" w:rsidR="007B1925" w:rsidRPr="00987C5F" w:rsidRDefault="007B1925" w:rsidP="00F42C84">
            <w:pPr>
              <w:spacing w:line="240" w:lineRule="atLeast"/>
              <w:jc w:val="center"/>
              <w:textAlignment w:val="center"/>
              <w:rPr>
                <w:rFonts w:ascii="MS Mincho"/>
                <w:b/>
                <w:spacing w:val="2"/>
                <w:sz w:val="19"/>
                <w:szCs w:val="19"/>
              </w:rPr>
            </w:pPr>
            <w:r w:rsidRPr="00987C5F">
              <w:rPr>
                <w:rFonts w:ascii="MS Mincho" w:hint="eastAsia"/>
                <w:b/>
                <w:spacing w:val="2"/>
                <w:sz w:val="19"/>
                <w:szCs w:val="19"/>
              </w:rPr>
              <w:t>2Q</w:t>
            </w:r>
          </w:p>
        </w:tc>
        <w:tc>
          <w:tcPr>
            <w:tcW w:w="782" w:type="dxa"/>
            <w:tcBorders>
              <w:right w:val="single" w:sz="6" w:space="0" w:color="auto"/>
            </w:tcBorders>
          </w:tcPr>
          <w:p w14:paraId="7BE3787D" w14:textId="77777777" w:rsidR="007B1925" w:rsidRPr="00987C5F" w:rsidRDefault="007B1925" w:rsidP="00F42C84">
            <w:pPr>
              <w:spacing w:line="240" w:lineRule="atLeast"/>
              <w:jc w:val="center"/>
              <w:textAlignment w:val="center"/>
              <w:rPr>
                <w:rFonts w:ascii="MS Mincho"/>
                <w:b/>
                <w:spacing w:val="2"/>
                <w:sz w:val="19"/>
                <w:szCs w:val="19"/>
              </w:rPr>
            </w:pPr>
            <w:r w:rsidRPr="00987C5F">
              <w:rPr>
                <w:rFonts w:ascii="MS Mincho" w:hint="eastAsia"/>
                <w:b/>
                <w:spacing w:val="2"/>
                <w:sz w:val="19"/>
                <w:szCs w:val="19"/>
              </w:rPr>
              <w:t>3Q</w:t>
            </w:r>
          </w:p>
        </w:tc>
        <w:tc>
          <w:tcPr>
            <w:tcW w:w="789" w:type="dxa"/>
            <w:tcBorders>
              <w:left w:val="single" w:sz="6" w:space="0" w:color="auto"/>
            </w:tcBorders>
          </w:tcPr>
          <w:p w14:paraId="6092545C" w14:textId="77777777" w:rsidR="007B1925" w:rsidRPr="00987C5F" w:rsidRDefault="007B1925" w:rsidP="00F42C84">
            <w:pPr>
              <w:spacing w:line="240" w:lineRule="atLeast"/>
              <w:jc w:val="center"/>
              <w:textAlignment w:val="center"/>
              <w:rPr>
                <w:rFonts w:ascii="MS Mincho"/>
                <w:b/>
                <w:spacing w:val="2"/>
                <w:sz w:val="19"/>
                <w:szCs w:val="19"/>
              </w:rPr>
            </w:pPr>
            <w:r w:rsidRPr="00987C5F">
              <w:rPr>
                <w:rFonts w:ascii="MS Mincho" w:hint="eastAsia"/>
                <w:b/>
                <w:spacing w:val="2"/>
                <w:sz w:val="19"/>
                <w:szCs w:val="19"/>
              </w:rPr>
              <w:t>4Q</w:t>
            </w:r>
          </w:p>
        </w:tc>
        <w:tc>
          <w:tcPr>
            <w:tcW w:w="782" w:type="dxa"/>
            <w:tcBorders>
              <w:right w:val="single" w:sz="6" w:space="0" w:color="auto"/>
            </w:tcBorders>
          </w:tcPr>
          <w:p w14:paraId="68BB3E7D" w14:textId="77777777" w:rsidR="007B1925" w:rsidRPr="00987C5F" w:rsidRDefault="007B1925" w:rsidP="00F42C84">
            <w:pPr>
              <w:spacing w:line="240" w:lineRule="atLeast"/>
              <w:jc w:val="center"/>
              <w:textAlignment w:val="center"/>
              <w:rPr>
                <w:rFonts w:ascii="MS Mincho"/>
                <w:b/>
                <w:spacing w:val="2"/>
                <w:sz w:val="19"/>
                <w:szCs w:val="19"/>
              </w:rPr>
            </w:pPr>
            <w:r w:rsidRPr="00987C5F">
              <w:rPr>
                <w:rFonts w:ascii="MS Mincho" w:hint="eastAsia"/>
                <w:b/>
                <w:spacing w:val="2"/>
                <w:sz w:val="19"/>
                <w:szCs w:val="19"/>
              </w:rPr>
              <w:t>5Q</w:t>
            </w:r>
          </w:p>
        </w:tc>
        <w:tc>
          <w:tcPr>
            <w:tcW w:w="733" w:type="dxa"/>
            <w:tcBorders>
              <w:left w:val="single" w:sz="6" w:space="0" w:color="auto"/>
            </w:tcBorders>
          </w:tcPr>
          <w:p w14:paraId="72591EEB" w14:textId="77777777" w:rsidR="007B1925" w:rsidRPr="00987C5F" w:rsidRDefault="007B1925" w:rsidP="00F42C84">
            <w:pPr>
              <w:spacing w:line="240" w:lineRule="atLeast"/>
              <w:jc w:val="center"/>
              <w:textAlignment w:val="center"/>
              <w:rPr>
                <w:rFonts w:ascii="MS Mincho"/>
                <w:b/>
                <w:spacing w:val="2"/>
                <w:sz w:val="19"/>
                <w:szCs w:val="19"/>
              </w:rPr>
            </w:pPr>
            <w:r w:rsidRPr="00987C5F">
              <w:rPr>
                <w:rFonts w:ascii="MS Mincho" w:hint="eastAsia"/>
                <w:b/>
                <w:spacing w:val="2"/>
                <w:sz w:val="19"/>
                <w:szCs w:val="19"/>
              </w:rPr>
              <w:t>6Q</w:t>
            </w:r>
          </w:p>
        </w:tc>
        <w:tc>
          <w:tcPr>
            <w:tcW w:w="782" w:type="dxa"/>
            <w:tcBorders>
              <w:right w:val="single" w:sz="6" w:space="0" w:color="auto"/>
            </w:tcBorders>
          </w:tcPr>
          <w:p w14:paraId="60041195" w14:textId="77777777" w:rsidR="007B1925" w:rsidRPr="00987C5F" w:rsidRDefault="007B1925" w:rsidP="00F42C84">
            <w:pPr>
              <w:spacing w:line="240" w:lineRule="atLeast"/>
              <w:jc w:val="center"/>
              <w:textAlignment w:val="center"/>
              <w:rPr>
                <w:rFonts w:ascii="MS Mincho"/>
                <w:b/>
                <w:spacing w:val="2"/>
                <w:sz w:val="19"/>
                <w:szCs w:val="19"/>
              </w:rPr>
            </w:pPr>
            <w:r w:rsidRPr="00987C5F">
              <w:rPr>
                <w:rFonts w:ascii="MS Mincho" w:hint="eastAsia"/>
                <w:b/>
                <w:spacing w:val="2"/>
                <w:sz w:val="19"/>
                <w:szCs w:val="19"/>
              </w:rPr>
              <w:t>7Q</w:t>
            </w:r>
          </w:p>
        </w:tc>
        <w:tc>
          <w:tcPr>
            <w:tcW w:w="755" w:type="dxa"/>
            <w:tcBorders>
              <w:left w:val="single" w:sz="6" w:space="0" w:color="auto"/>
            </w:tcBorders>
          </w:tcPr>
          <w:p w14:paraId="172376D8" w14:textId="77777777" w:rsidR="007B1925" w:rsidRPr="00987C5F" w:rsidRDefault="007B1925" w:rsidP="00F42C84">
            <w:pPr>
              <w:spacing w:line="240" w:lineRule="atLeast"/>
              <w:jc w:val="center"/>
              <w:textAlignment w:val="center"/>
              <w:rPr>
                <w:rFonts w:ascii="MS Mincho"/>
                <w:b/>
                <w:spacing w:val="2"/>
                <w:sz w:val="19"/>
                <w:szCs w:val="19"/>
              </w:rPr>
            </w:pPr>
            <w:r w:rsidRPr="00987C5F">
              <w:rPr>
                <w:rFonts w:ascii="MS Mincho" w:hint="eastAsia"/>
                <w:b/>
                <w:spacing w:val="2"/>
                <w:sz w:val="19"/>
                <w:szCs w:val="19"/>
              </w:rPr>
              <w:t>8Q</w:t>
            </w:r>
          </w:p>
        </w:tc>
        <w:tc>
          <w:tcPr>
            <w:tcW w:w="782" w:type="dxa"/>
            <w:tcBorders>
              <w:right w:val="single" w:sz="6" w:space="0" w:color="auto"/>
            </w:tcBorders>
          </w:tcPr>
          <w:p w14:paraId="4692FDA8" w14:textId="77777777" w:rsidR="007B1925" w:rsidRPr="00987C5F" w:rsidRDefault="007B1925" w:rsidP="00F42C84">
            <w:pPr>
              <w:spacing w:line="240" w:lineRule="atLeast"/>
              <w:jc w:val="center"/>
              <w:textAlignment w:val="center"/>
              <w:rPr>
                <w:rFonts w:ascii="MS Mincho"/>
                <w:b/>
                <w:spacing w:val="2"/>
                <w:sz w:val="19"/>
                <w:szCs w:val="19"/>
              </w:rPr>
            </w:pPr>
            <w:r w:rsidRPr="00987C5F">
              <w:rPr>
                <w:rFonts w:ascii="MS Mincho" w:hint="eastAsia"/>
                <w:b/>
                <w:spacing w:val="2"/>
                <w:sz w:val="19"/>
                <w:szCs w:val="19"/>
              </w:rPr>
              <w:t>9Q</w:t>
            </w:r>
          </w:p>
        </w:tc>
        <w:tc>
          <w:tcPr>
            <w:tcW w:w="688" w:type="dxa"/>
            <w:tcBorders>
              <w:left w:val="single" w:sz="6" w:space="0" w:color="auto"/>
            </w:tcBorders>
          </w:tcPr>
          <w:p w14:paraId="1019F0EC" w14:textId="77777777" w:rsidR="007B1925" w:rsidRPr="00987C5F" w:rsidRDefault="007B1925" w:rsidP="00F42C84">
            <w:pPr>
              <w:spacing w:line="240" w:lineRule="atLeast"/>
              <w:jc w:val="center"/>
              <w:textAlignment w:val="center"/>
              <w:rPr>
                <w:rFonts w:ascii="MS Mincho"/>
                <w:b/>
                <w:spacing w:val="2"/>
                <w:sz w:val="19"/>
                <w:szCs w:val="19"/>
              </w:rPr>
            </w:pPr>
            <w:r w:rsidRPr="00987C5F">
              <w:rPr>
                <w:rFonts w:ascii="MS Mincho" w:hint="eastAsia"/>
                <w:b/>
                <w:spacing w:val="2"/>
                <w:sz w:val="19"/>
                <w:szCs w:val="19"/>
              </w:rPr>
              <w:t>10Q</w:t>
            </w:r>
          </w:p>
        </w:tc>
        <w:tc>
          <w:tcPr>
            <w:tcW w:w="782" w:type="dxa"/>
            <w:tcBorders>
              <w:right w:val="single" w:sz="6" w:space="0" w:color="auto"/>
            </w:tcBorders>
          </w:tcPr>
          <w:p w14:paraId="4E3C4DDF" w14:textId="77777777" w:rsidR="007B1925" w:rsidRPr="00987C5F" w:rsidRDefault="007B1925" w:rsidP="00F42C84">
            <w:pPr>
              <w:spacing w:line="240" w:lineRule="atLeast"/>
              <w:jc w:val="center"/>
              <w:textAlignment w:val="center"/>
              <w:rPr>
                <w:rFonts w:ascii="MS Mincho"/>
                <w:b/>
                <w:spacing w:val="2"/>
                <w:sz w:val="19"/>
                <w:szCs w:val="19"/>
              </w:rPr>
            </w:pPr>
            <w:r w:rsidRPr="00987C5F">
              <w:rPr>
                <w:rFonts w:ascii="MS Mincho" w:hint="eastAsia"/>
                <w:b/>
                <w:spacing w:val="2"/>
                <w:sz w:val="19"/>
                <w:szCs w:val="19"/>
              </w:rPr>
              <w:t>11Q</w:t>
            </w:r>
          </w:p>
        </w:tc>
        <w:tc>
          <w:tcPr>
            <w:tcW w:w="754" w:type="dxa"/>
            <w:tcBorders>
              <w:left w:val="single" w:sz="6" w:space="0" w:color="auto"/>
            </w:tcBorders>
          </w:tcPr>
          <w:p w14:paraId="7A84506E" w14:textId="77777777" w:rsidR="007B1925" w:rsidRPr="00987C5F" w:rsidRDefault="007B1925" w:rsidP="00F42C84">
            <w:pPr>
              <w:spacing w:line="240" w:lineRule="atLeast"/>
              <w:jc w:val="center"/>
              <w:textAlignment w:val="center"/>
              <w:rPr>
                <w:rFonts w:ascii="MS Mincho"/>
                <w:b/>
                <w:spacing w:val="2"/>
                <w:sz w:val="19"/>
                <w:szCs w:val="19"/>
              </w:rPr>
            </w:pPr>
            <w:r w:rsidRPr="00987C5F">
              <w:rPr>
                <w:rFonts w:ascii="MS Mincho" w:hint="eastAsia"/>
                <w:b/>
                <w:spacing w:val="2"/>
                <w:sz w:val="19"/>
                <w:szCs w:val="19"/>
              </w:rPr>
              <w:t>12Q</w:t>
            </w:r>
          </w:p>
        </w:tc>
      </w:tr>
    </w:tbl>
    <w:p w14:paraId="652FA412" w14:textId="77777777" w:rsidR="007B1925" w:rsidRPr="00987C5F" w:rsidRDefault="00E81F22" w:rsidP="007B1925">
      <w:pPr>
        <w:spacing w:line="240" w:lineRule="atLeast"/>
        <w:ind w:left="320" w:hanging="320"/>
        <w:textAlignment w:val="center"/>
        <w:rPr>
          <w:rFonts w:ascii="MS Mincho" w:cs="Times New Roman"/>
          <w:spacing w:val="2"/>
          <w:sz w:val="19"/>
          <w:szCs w:val="19"/>
        </w:rPr>
      </w:pPr>
      <w:r w:rsidRPr="00146735">
        <w:rPr>
          <w:rFonts w:ascii="MS Mincho" w:cs="Times New Roman" w:hint="eastAsia"/>
          <w:b/>
          <w:noProof/>
          <w:spacing w:val="2"/>
          <w:sz w:val="18"/>
          <w:szCs w:val="16"/>
        </w:rPr>
        <mc:AlternateContent>
          <mc:Choice Requires="wps">
            <w:drawing>
              <wp:anchor distT="0" distB="0" distL="114300" distR="114300" simplePos="0" relativeHeight="251669504" behindDoc="0" locked="0" layoutInCell="1" allowOverlap="1" wp14:anchorId="3A5D2681" wp14:editId="229AEED8">
                <wp:simplePos x="0" y="0"/>
                <wp:positionH relativeFrom="column">
                  <wp:posOffset>1400810</wp:posOffset>
                </wp:positionH>
                <wp:positionV relativeFrom="paragraph">
                  <wp:posOffset>30480</wp:posOffset>
                </wp:positionV>
                <wp:extent cx="258445" cy="189230"/>
                <wp:effectExtent l="38100" t="19050" r="27305" b="20320"/>
                <wp:wrapNone/>
                <wp:docPr id="1" name="下矢印 1"/>
                <wp:cNvGraphicFramePr/>
                <a:graphic xmlns:a="http://schemas.openxmlformats.org/drawingml/2006/main">
                  <a:graphicData uri="http://schemas.microsoft.com/office/word/2010/wordprocessingShape">
                    <wps:wsp>
                      <wps:cNvSpPr/>
                      <wps:spPr>
                        <a:xfrm rot="10800000">
                          <a:off x="0" y="0"/>
                          <a:ext cx="258445" cy="189230"/>
                        </a:xfrm>
                        <a:prstGeom prst="downArrow">
                          <a:avLst/>
                        </a:prstGeom>
                        <a:noFill/>
                        <a:ln w="127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687B873" id="下矢印 1" o:spid="_x0000_s1026" type="#_x0000_t67" style="position:absolute;left:0;text-align:left;margin-left:110.3pt;margin-top:2.4pt;width:20.35pt;height:14.9pt;rotation:180;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" adj="10800" filled="f" strokecolor="windowText" strokeweight="1pt"/>
            </w:pict>
          </mc:Fallback>
        </mc:AlternateContent>
      </w:r>
      <w:r w:rsidR="00146735" w:rsidRPr="00146735">
        <w:rPr>
          <w:rFonts w:ascii="MS Mincho" w:cs="Times New Roman"/>
          <w:b/>
          <w:noProof/>
          <w:spacing w:val="2"/>
          <w:sz w:val="18"/>
          <w:szCs w:val="16"/>
        </w:rPr>
        <mc:AlternateContent>
          <mc:Choice Requires="wps">
            <w:drawing>
              <wp:anchor distT="0" distB="0" distL="114300" distR="114300" simplePos="0" relativeHeight="251670528" behindDoc="0" locked="0" layoutInCell="1" allowOverlap="1" wp14:anchorId="2CC98EFD" wp14:editId="4B7F546E">
                <wp:simplePos x="0" y="0"/>
                <wp:positionH relativeFrom="column">
                  <wp:posOffset>1083310</wp:posOffset>
                </wp:positionH>
                <wp:positionV relativeFrom="paragraph">
                  <wp:posOffset>127000</wp:posOffset>
                </wp:positionV>
                <wp:extent cx="1333500" cy="485775"/>
                <wp:effectExtent l="0" t="0" r="0" b="0"/>
                <wp:wrapNone/>
                <wp:docPr id="16"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3500" cy="485775"/>
                        </a:xfrm>
                        <a:prstGeom prst="rect">
                          <a:avLst/>
                        </a:prstGeom>
                        <a:noFill/>
                        <a:ln w="9525">
                          <a:noFill/>
                          <a:miter lim="800000"/>
                          <a:headEnd/>
                          <a:tailEnd/>
                        </a:ln>
                      </wps:spPr>
                      <wps:txbx>
                        <w:txbxContent>
                          <w:p w14:paraId="28AEAA53" w14:textId="77777777" w:rsidR="00146735" w:rsidRDefault="00146735" w:rsidP="00146735">
                            <w:r w:rsidRPr="004A67E0">
                              <w:rPr>
                                <w:rFonts w:ascii="MS Mincho" w:cs="Times New Roman" w:hint="eastAsia"/>
                                <w:b/>
                                <w:spacing w:val="2"/>
                                <w:sz w:val="18"/>
                                <w:szCs w:val="16"/>
                              </w:rPr>
                              <w:t>研究構想発表</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039807" id="_x0000_s1031" type="#_x0000_t202" style="position:absolute;left:0;text-align:left;margin-left:85.3pt;margin-top:10pt;width:105pt;height:38.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" filled="f" stroked="f">
                <v:textbox>
                  <w:txbxContent>
                    <w:p w:rsidR="00146735" w:rsidRDefault="00146735" w:rsidP="00146735">
                      <w:r w:rsidRPr="004A67E0">
                        <w:rPr>
                          <w:rFonts w:ascii="ＭＳ 明朝" w:cs="Times New Roman" w:hint="eastAsia"/>
                          <w:b/>
                          <w:spacing w:val="2"/>
                          <w:sz w:val="18"/>
                          <w:szCs w:val="16"/>
                        </w:rPr>
                        <w:t>研究構想発表</w:t>
                      </w:r>
                    </w:p>
                  </w:txbxContent>
                </v:textbox>
              </v:shape>
            </w:pict>
          </mc:Fallback>
        </mc:AlternateContent>
      </w:r>
      <w:r w:rsidR="007705B0" w:rsidRPr="00987C5F">
        <w:rPr>
          <w:rFonts w:ascii="MS Mincho" w:cs="Times New Roman" w:hint="eastAsia"/>
          <w:noProof/>
          <w:spacing w:val="2"/>
          <w:sz w:val="19"/>
          <w:szCs w:val="19"/>
        </w:rPr>
        <mc:AlternateContent>
          <mc:Choice Requires="wps">
            <w:drawing>
              <wp:anchor distT="0" distB="0" distL="114300" distR="114300" simplePos="0" relativeHeight="251657216" behindDoc="0" locked="0" layoutInCell="1" allowOverlap="1" wp14:anchorId="6ED6D59A" wp14:editId="42CD6663">
                <wp:simplePos x="0" y="0"/>
                <wp:positionH relativeFrom="column">
                  <wp:posOffset>3441281</wp:posOffset>
                </wp:positionH>
                <wp:positionV relativeFrom="paragraph">
                  <wp:posOffset>15875</wp:posOffset>
                </wp:positionV>
                <wp:extent cx="258445" cy="189230"/>
                <wp:effectExtent l="38100" t="19050" r="27305" b="20320"/>
                <wp:wrapNone/>
                <wp:docPr id="35" name="下矢印 35"/>
                <wp:cNvGraphicFramePr/>
                <a:graphic xmlns:a="http://schemas.openxmlformats.org/drawingml/2006/main">
                  <a:graphicData uri="http://schemas.microsoft.com/office/word/2010/wordprocessingShape">
                    <wps:wsp>
                      <wps:cNvSpPr/>
                      <wps:spPr>
                        <a:xfrm rot="10800000">
                          <a:off x="0" y="0"/>
                          <a:ext cx="258445" cy="189230"/>
                        </a:xfrm>
                        <a:prstGeom prst="downArrow">
                          <a:avLst/>
                        </a:prstGeom>
                        <a:noFill/>
                        <a:ln w="127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96F3565" id="下矢印 35" o:spid="_x0000_s1026" type="#_x0000_t67" style="position:absolute;left:0;text-align:left;margin-left:270.95pt;margin-top:1.25pt;width:20.35pt;height:14.9pt;rotation:180;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" adj="10800" filled="f" strokecolor="windowText" strokeweight="1pt"/>
            </w:pict>
          </mc:Fallback>
        </mc:AlternateContent>
      </w:r>
      <w:r w:rsidR="001D5EBC" w:rsidRPr="00987C5F">
        <w:rPr>
          <w:rFonts w:ascii="MS Mincho" w:cs="Times New Roman" w:hint="eastAsia"/>
          <w:noProof/>
          <w:spacing w:val="2"/>
          <w:sz w:val="19"/>
          <w:szCs w:val="19"/>
        </w:rPr>
        <mc:AlternateContent>
          <mc:Choice Requires="wps">
            <w:drawing>
              <wp:anchor distT="0" distB="0" distL="114300" distR="114300" simplePos="0" relativeHeight="251656192" behindDoc="0" locked="0" layoutInCell="1" allowOverlap="1" wp14:anchorId="5CDDBE1A" wp14:editId="41D2D8FE">
                <wp:simplePos x="0" y="0"/>
                <wp:positionH relativeFrom="column">
                  <wp:posOffset>5339715</wp:posOffset>
                </wp:positionH>
                <wp:positionV relativeFrom="paragraph">
                  <wp:posOffset>10160</wp:posOffset>
                </wp:positionV>
                <wp:extent cx="258445" cy="425450"/>
                <wp:effectExtent l="19050" t="19050" r="46355" b="12700"/>
                <wp:wrapNone/>
                <wp:docPr id="11" name="下矢印 11"/>
                <wp:cNvGraphicFramePr/>
                <a:graphic xmlns:a="http://schemas.openxmlformats.org/drawingml/2006/main">
                  <a:graphicData uri="http://schemas.microsoft.com/office/word/2010/wordprocessingShape">
                    <wps:wsp>
                      <wps:cNvSpPr/>
                      <wps:spPr>
                        <a:xfrm rot="10800000">
                          <a:off x="0" y="0"/>
                          <a:ext cx="258445" cy="425450"/>
                        </a:xfrm>
                        <a:prstGeom prst="downArrow">
                          <a:avLst/>
                        </a:prstGeom>
                        <a:noFill/>
                        <a:ln w="127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F65B673" id="下矢印 11" o:spid="_x0000_s1026" type="#_x0000_t67" style="position:absolute;left:0;text-align:left;margin-left:420.45pt;margin-top:.8pt;width:20.35pt;height:33.5pt;rotation:180;z-index:251656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" adj="15039" filled="f" strokecolor="windowText" strokeweight="1pt"/>
            </w:pict>
          </mc:Fallback>
        </mc:AlternateContent>
      </w:r>
      <w:r w:rsidR="001D5EBC" w:rsidRPr="00E939C7">
        <w:rPr>
          <w:rFonts w:ascii="MS Mincho" w:cs="Times New Roman"/>
          <w:b/>
          <w:noProof/>
          <w:spacing w:val="2"/>
          <w:sz w:val="18"/>
          <w:szCs w:val="16"/>
        </w:rPr>
        <mc:AlternateContent>
          <mc:Choice Requires="wps">
            <w:drawing>
              <wp:anchor distT="0" distB="0" distL="114300" distR="114300" simplePos="0" relativeHeight="251660288" behindDoc="0" locked="0" layoutInCell="1" allowOverlap="1" wp14:anchorId="50DB512E" wp14:editId="08C62170">
                <wp:simplePos x="0" y="0"/>
                <wp:positionH relativeFrom="column">
                  <wp:posOffset>3240405</wp:posOffset>
                </wp:positionH>
                <wp:positionV relativeFrom="paragraph">
                  <wp:posOffset>124460</wp:posOffset>
                </wp:positionV>
                <wp:extent cx="733425" cy="485775"/>
                <wp:effectExtent l="0" t="0" r="0" b="0"/>
                <wp:wrapNone/>
                <wp:docPr id="2"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3425" cy="485775"/>
                        </a:xfrm>
                        <a:prstGeom prst="rect">
                          <a:avLst/>
                        </a:prstGeom>
                        <a:noFill/>
                        <a:ln w="9525">
                          <a:noFill/>
                          <a:miter lim="800000"/>
                          <a:headEnd/>
                          <a:tailEnd/>
                        </a:ln>
                      </wps:spPr>
                      <wps:txbx>
                        <w:txbxContent>
                          <w:p w14:paraId="6C8ADBB7" w14:textId="77777777" w:rsidR="00E939C7" w:rsidRDefault="00E939C7" w:rsidP="00E939C7">
                            <w:r w:rsidRPr="007B1925">
                              <w:rPr>
                                <w:rFonts w:ascii="MS Mincho" w:cs="Times New Roman" w:hint="eastAsia"/>
                                <w:b/>
                                <w:spacing w:val="2"/>
                                <w:sz w:val="18"/>
                                <w:szCs w:val="16"/>
                              </w:rPr>
                              <w:t>中間審査</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50DD4A" id="_x0000_s1032" type="#_x0000_t202" style="position:absolute;left:0;text-align:left;margin-left:255.15pt;margin-top:9.8pt;width:57.75pt;height:38.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" filled="f" stroked="f">
                <v:textbox>
                  <w:txbxContent>
                    <w:p w:rsidR="00E939C7" w:rsidRDefault="00E939C7" w:rsidP="00E939C7">
                      <w:r w:rsidRPr="007B1925">
                        <w:rPr>
                          <w:rFonts w:ascii="ＭＳ 明朝" w:cs="Times New Roman" w:hint="eastAsia"/>
                          <w:b/>
                          <w:spacing w:val="2"/>
                          <w:sz w:val="18"/>
                          <w:szCs w:val="16"/>
                        </w:rPr>
                        <w:t>中間審査</w:t>
                      </w:r>
                    </w:p>
                  </w:txbxContent>
                </v:textbox>
              </v:shape>
            </w:pict>
          </mc:Fallback>
        </mc:AlternateContent>
      </w:r>
      <w:r w:rsidR="004635C7" w:rsidRPr="00E939C7">
        <w:rPr>
          <w:rFonts w:ascii="MS Mincho" w:cs="Times New Roman"/>
          <w:b/>
          <w:noProof/>
          <w:spacing w:val="2"/>
          <w:sz w:val="18"/>
          <w:szCs w:val="16"/>
        </w:rPr>
        <mc:AlternateContent>
          <mc:Choice Requires="wps">
            <w:drawing>
              <wp:anchor distT="0" distB="0" distL="114300" distR="114300" simplePos="0" relativeHeight="251645952" behindDoc="0" locked="0" layoutInCell="1" allowOverlap="1" wp14:anchorId="33FD835B" wp14:editId="1FA50058">
                <wp:simplePos x="0" y="0"/>
                <wp:positionH relativeFrom="column">
                  <wp:posOffset>-388620</wp:posOffset>
                </wp:positionH>
                <wp:positionV relativeFrom="paragraph">
                  <wp:posOffset>125730</wp:posOffset>
                </wp:positionV>
                <wp:extent cx="1333500" cy="485775"/>
                <wp:effectExtent l="0" t="0" r="0" b="0"/>
                <wp:wrapNone/>
                <wp:docPr id="307"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3500" cy="485775"/>
                        </a:xfrm>
                        <a:prstGeom prst="rect">
                          <a:avLst/>
                        </a:prstGeom>
                        <a:noFill/>
                        <a:ln w="9525">
                          <a:noFill/>
                          <a:miter lim="800000"/>
                          <a:headEnd/>
                          <a:tailEnd/>
                        </a:ln>
                      </wps:spPr>
                      <wps:txbx>
                        <w:txbxContent>
                          <w:p w14:paraId="161E0DBE" w14:textId="77777777" w:rsidR="00E939C7" w:rsidRDefault="00E939C7">
                            <w:r w:rsidRPr="007B1925">
                              <w:rPr>
                                <w:rFonts w:ascii="MS Mincho" w:cs="Times New Roman" w:hint="eastAsia"/>
                                <w:b/>
                                <w:spacing w:val="2"/>
                                <w:sz w:val="18"/>
                                <w:szCs w:val="16"/>
                              </w:rPr>
                              <w:t>オリエンテーション</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BF58C4" id="_x0000_s1033" type="#_x0000_t202" style="position:absolute;left:0;text-align:left;margin-left:-30.6pt;margin-top:9.9pt;width:105pt;height:38.2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" filled="f" stroked="f">
                <v:textbox>
                  <w:txbxContent>
                    <w:p w:rsidR="00E939C7" w:rsidRDefault="00E939C7">
                      <w:r w:rsidRPr="007B1925">
                        <w:rPr>
                          <w:rFonts w:ascii="ＭＳ 明朝" w:cs="Times New Roman" w:hint="eastAsia"/>
                          <w:b/>
                          <w:spacing w:val="2"/>
                          <w:sz w:val="18"/>
                          <w:szCs w:val="16"/>
                        </w:rPr>
                        <w:t>オリエンテーション</w:t>
                      </w:r>
                    </w:p>
                  </w:txbxContent>
                </v:textbox>
              </v:shape>
            </w:pict>
          </mc:Fallback>
        </mc:AlternateContent>
      </w:r>
      <w:r w:rsidR="00E1584D" w:rsidRPr="00E939C7">
        <w:rPr>
          <w:rFonts w:ascii="MS Mincho" w:cs="Times New Roman"/>
          <w:b/>
          <w:noProof/>
          <w:spacing w:val="2"/>
          <w:sz w:val="18"/>
          <w:szCs w:val="16"/>
        </w:rPr>
        <mc:AlternateContent>
          <mc:Choice Requires="wps">
            <w:drawing>
              <wp:anchor distT="0" distB="0" distL="114300" distR="114300" simplePos="0" relativeHeight="251644928" behindDoc="0" locked="0" layoutInCell="1" allowOverlap="1" wp14:anchorId="180AF1FC" wp14:editId="76F204FE">
                <wp:simplePos x="0" y="0"/>
                <wp:positionH relativeFrom="column">
                  <wp:posOffset>3916680</wp:posOffset>
                </wp:positionH>
                <wp:positionV relativeFrom="paragraph">
                  <wp:posOffset>127000</wp:posOffset>
                </wp:positionV>
                <wp:extent cx="1638300" cy="571500"/>
                <wp:effectExtent l="0" t="0" r="0" b="0"/>
                <wp:wrapNone/>
                <wp:docPr id="5" name="テキスト ボックス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8300" cy="571500"/>
                        </a:xfrm>
                        <a:prstGeom prst="rect">
                          <a:avLst/>
                        </a:prstGeom>
                        <a:noFill/>
                        <a:ln w="9525">
                          <a:noFill/>
                          <a:miter lim="800000"/>
                          <a:headEnd/>
                          <a:tailEnd/>
                        </a:ln>
                      </wps:spPr>
                      <wps:txbx>
                        <w:txbxContent>
                          <w:p w14:paraId="55CB514D" w14:textId="77777777" w:rsidR="00E939C7" w:rsidRDefault="00E939C7" w:rsidP="00E939C7">
                            <w:r>
                              <w:rPr>
                                <w:rFonts w:ascii="MS Mincho" w:cs="Times New Roman" w:hint="eastAsia"/>
                                <w:b/>
                                <w:spacing w:val="2"/>
                                <w:sz w:val="18"/>
                                <w:szCs w:val="16"/>
                              </w:rPr>
                              <w:t xml:space="preserve">　</w:t>
                            </w:r>
                            <w:r w:rsidRPr="007B1925">
                              <w:rPr>
                                <w:rFonts w:ascii="MS Mincho" w:cs="Times New Roman" w:hint="eastAsia"/>
                                <w:b/>
                                <w:spacing w:val="2"/>
                                <w:sz w:val="18"/>
                                <w:szCs w:val="16"/>
                              </w:rPr>
                              <w:t>達成度審査・学位申請</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851F5E" id="テキスト ボックス 5" o:spid="_x0000_s1034" type="#_x0000_t202" style="position:absolute;left:0;text-align:left;margin-left:308.4pt;margin-top:10pt;width:129pt;height:45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" filled="f" stroked="f">
                <v:textbox>
                  <w:txbxContent>
                    <w:p w:rsidR="00E939C7" w:rsidRDefault="00E939C7" w:rsidP="00E939C7">
                      <w:r>
                        <w:rPr>
                          <w:rFonts w:ascii="ＭＳ 明朝" w:cs="Times New Roman" w:hint="eastAsia"/>
                          <w:b/>
                          <w:spacing w:val="2"/>
                          <w:sz w:val="18"/>
                          <w:szCs w:val="16"/>
                        </w:rPr>
                        <w:t xml:space="preserve">　</w:t>
                      </w:r>
                      <w:r w:rsidRPr="007B1925">
                        <w:rPr>
                          <w:rFonts w:ascii="ＭＳ 明朝" w:cs="Times New Roman" w:hint="eastAsia"/>
                          <w:b/>
                          <w:spacing w:val="2"/>
                          <w:sz w:val="18"/>
                          <w:szCs w:val="16"/>
                        </w:rPr>
                        <w:t>達成度審査・学位申請</w:t>
                      </w:r>
                    </w:p>
                  </w:txbxContent>
                </v:textbox>
              </v:shape>
            </w:pict>
          </mc:Fallback>
        </mc:AlternateContent>
      </w:r>
      <w:r w:rsidR="00E939C7" w:rsidRPr="00987C5F">
        <w:rPr>
          <w:rFonts w:ascii="MS Mincho" w:cs="Times New Roman" w:hint="eastAsia"/>
          <w:noProof/>
          <w:spacing w:val="2"/>
          <w:sz w:val="19"/>
          <w:szCs w:val="19"/>
        </w:rPr>
        <mc:AlternateContent>
          <mc:Choice Requires="wps">
            <w:drawing>
              <wp:anchor distT="0" distB="0" distL="114300" distR="114300" simplePos="0" relativeHeight="251653120" behindDoc="0" locked="0" layoutInCell="1" allowOverlap="1" wp14:anchorId="3DB68A2C" wp14:editId="1EDF843E">
                <wp:simplePos x="0" y="0"/>
                <wp:positionH relativeFrom="column">
                  <wp:posOffset>5707379</wp:posOffset>
                </wp:positionH>
                <wp:positionV relativeFrom="paragraph">
                  <wp:posOffset>5715</wp:posOffset>
                </wp:positionV>
                <wp:extent cx="258445" cy="695325"/>
                <wp:effectExtent l="19050" t="19050" r="46355" b="28575"/>
                <wp:wrapNone/>
                <wp:docPr id="9" name="下矢印 9"/>
                <wp:cNvGraphicFramePr/>
                <a:graphic xmlns:a="http://schemas.openxmlformats.org/drawingml/2006/main">
                  <a:graphicData uri="http://schemas.microsoft.com/office/word/2010/wordprocessingShape">
                    <wps:wsp>
                      <wps:cNvSpPr/>
                      <wps:spPr>
                        <a:xfrm rot="10800000">
                          <a:off x="0" y="0"/>
                          <a:ext cx="258445" cy="695325"/>
                        </a:xfrm>
                        <a:prstGeom prst="downArrow">
                          <a:avLst/>
                        </a:prstGeom>
                        <a:noFill/>
                        <a:ln w="127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92FEB4A" id="下矢印 9" o:spid="_x0000_s1026" type="#_x0000_t67" style="position:absolute;left:0;text-align:left;margin-left:449.4pt;margin-top:.45pt;width:20.35pt;height:54.75pt;rotation:180;z-index:2516531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" adj="17586" filled="f" strokecolor="windowText" strokeweight="1pt"/>
            </w:pict>
          </mc:Fallback>
        </mc:AlternateContent>
      </w:r>
      <w:r w:rsidR="00E939C7" w:rsidRPr="00E939C7">
        <w:rPr>
          <w:rFonts w:ascii="MS Mincho" w:cs="Times New Roman"/>
          <w:b/>
          <w:noProof/>
          <w:spacing w:val="2"/>
          <w:sz w:val="18"/>
          <w:szCs w:val="16"/>
        </w:rPr>
        <mc:AlternateContent>
          <mc:Choice Requires="wps">
            <w:drawing>
              <wp:anchor distT="0" distB="0" distL="114300" distR="114300" simplePos="0" relativeHeight="251661312" behindDoc="0" locked="0" layoutInCell="1" allowOverlap="1" wp14:anchorId="7FE0F238" wp14:editId="73B95B48">
                <wp:simplePos x="0" y="0"/>
                <wp:positionH relativeFrom="column">
                  <wp:posOffset>4726305</wp:posOffset>
                </wp:positionH>
                <wp:positionV relativeFrom="paragraph">
                  <wp:posOffset>357505</wp:posOffset>
                </wp:positionV>
                <wp:extent cx="1085850" cy="409575"/>
                <wp:effectExtent l="0" t="0" r="0" b="0"/>
                <wp:wrapNone/>
                <wp:docPr id="6" name="テキスト ボックス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850" cy="409575"/>
                        </a:xfrm>
                        <a:prstGeom prst="rect">
                          <a:avLst/>
                        </a:prstGeom>
                        <a:noFill/>
                        <a:ln w="9525">
                          <a:noFill/>
                          <a:miter lim="800000"/>
                          <a:headEnd/>
                          <a:tailEnd/>
                        </a:ln>
                      </wps:spPr>
                      <wps:txbx>
                        <w:txbxContent>
                          <w:p w14:paraId="78B666E5" w14:textId="77777777" w:rsidR="00E939C7" w:rsidRDefault="00E939C7" w:rsidP="00E939C7">
                            <w:r w:rsidRPr="007B1925">
                              <w:rPr>
                                <w:rFonts w:ascii="MS Mincho" w:cs="Times New Roman" w:hint="eastAsia"/>
                                <w:b/>
                                <w:spacing w:val="2"/>
                                <w:sz w:val="18"/>
                                <w:szCs w:val="16"/>
                              </w:rPr>
                              <w:t>論文提出・発表</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AD778D" id="テキスト ボックス 6" o:spid="_x0000_s1035" type="#_x0000_t202" style="position:absolute;left:0;text-align:left;margin-left:372.15pt;margin-top:28.15pt;width:85.5pt;height:32.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" filled="f" stroked="f">
                <v:textbox>
                  <w:txbxContent>
                    <w:p w:rsidR="00E939C7" w:rsidRDefault="00E939C7" w:rsidP="00E939C7">
                      <w:r w:rsidRPr="007B1925">
                        <w:rPr>
                          <w:rFonts w:ascii="ＭＳ 明朝" w:cs="Times New Roman" w:hint="eastAsia"/>
                          <w:b/>
                          <w:spacing w:val="2"/>
                          <w:sz w:val="18"/>
                          <w:szCs w:val="16"/>
                        </w:rPr>
                        <w:t>論文提出・発表</w:t>
                      </w:r>
                    </w:p>
                  </w:txbxContent>
                </v:textbox>
              </v:shape>
            </w:pict>
          </mc:Fallback>
        </mc:AlternateContent>
      </w:r>
      <w:r w:rsidR="007B1925" w:rsidRPr="00987C5F">
        <w:rPr>
          <w:rFonts w:ascii="MS Mincho" w:cs="Times New Roman" w:hint="eastAsia"/>
          <w:noProof/>
          <w:spacing w:val="2"/>
          <w:sz w:val="19"/>
          <w:szCs w:val="19"/>
        </w:rPr>
        <mc:AlternateContent>
          <mc:Choice Requires="wps">
            <w:drawing>
              <wp:anchor distT="0" distB="0" distL="114300" distR="114300" simplePos="0" relativeHeight="251654144" behindDoc="0" locked="0" layoutInCell="1" allowOverlap="1" wp14:anchorId="28EFCC9F" wp14:editId="1289C628">
                <wp:simplePos x="0" y="0"/>
                <wp:positionH relativeFrom="column">
                  <wp:posOffset>5043805</wp:posOffset>
                </wp:positionH>
                <wp:positionV relativeFrom="paragraph">
                  <wp:posOffset>13971</wp:posOffset>
                </wp:positionV>
                <wp:extent cx="258445" cy="189230"/>
                <wp:effectExtent l="38100" t="19050" r="27305" b="20320"/>
                <wp:wrapNone/>
                <wp:docPr id="13" name="下矢印 13"/>
                <wp:cNvGraphicFramePr/>
                <a:graphic xmlns:a="http://schemas.openxmlformats.org/drawingml/2006/main">
                  <a:graphicData uri="http://schemas.microsoft.com/office/word/2010/wordprocessingShape">
                    <wps:wsp>
                      <wps:cNvSpPr/>
                      <wps:spPr>
                        <a:xfrm rot="10800000">
                          <a:off x="0" y="0"/>
                          <a:ext cx="258445" cy="189230"/>
                        </a:xfrm>
                        <a:prstGeom prst="downArrow">
                          <a:avLst/>
                        </a:prstGeom>
                        <a:noFill/>
                        <a:ln w="127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64C29DB" id="下矢印 13" o:spid="_x0000_s1026" type="#_x0000_t67" style="position:absolute;left:0;text-align:left;margin-left:397.15pt;margin-top:1.1pt;width:20.35pt;height:14.9pt;rotation:180;z-index:251654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" adj="10800" filled="f" strokecolor="windowText" strokeweight="1pt"/>
            </w:pict>
          </mc:Fallback>
        </mc:AlternateContent>
      </w:r>
      <w:r w:rsidR="007B1925" w:rsidRPr="00987C5F">
        <w:rPr>
          <w:rFonts w:ascii="MS Mincho" w:cs="Times New Roman" w:hint="eastAsia"/>
          <w:noProof/>
          <w:spacing w:val="2"/>
          <w:sz w:val="19"/>
          <w:szCs w:val="19"/>
        </w:rPr>
        <mc:AlternateContent>
          <mc:Choice Requires="wps">
            <w:drawing>
              <wp:anchor distT="0" distB="0" distL="114300" distR="114300" simplePos="0" relativeHeight="251652096" behindDoc="0" locked="0" layoutInCell="1" allowOverlap="1" wp14:anchorId="4A83B091" wp14:editId="391981D1">
                <wp:simplePos x="0" y="0"/>
                <wp:positionH relativeFrom="column">
                  <wp:posOffset>92710</wp:posOffset>
                </wp:positionH>
                <wp:positionV relativeFrom="paragraph">
                  <wp:posOffset>11430</wp:posOffset>
                </wp:positionV>
                <wp:extent cx="258445" cy="189230"/>
                <wp:effectExtent l="38100" t="19050" r="27305" b="20320"/>
                <wp:wrapNone/>
                <wp:docPr id="18" name="下矢印 18"/>
                <wp:cNvGraphicFramePr/>
                <a:graphic xmlns:a="http://schemas.openxmlformats.org/drawingml/2006/main">
                  <a:graphicData uri="http://schemas.microsoft.com/office/word/2010/wordprocessingShape">
                    <wps:wsp>
                      <wps:cNvSpPr/>
                      <wps:spPr>
                        <a:xfrm rot="10800000">
                          <a:off x="0" y="0"/>
                          <a:ext cx="258445" cy="189230"/>
                        </a:xfrm>
                        <a:prstGeom prst="downArrow">
                          <a:avLst/>
                        </a:prstGeom>
                        <a:noFill/>
                        <a:ln w="127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F5268F3" id="下矢印 18" o:spid="_x0000_s1026" type="#_x0000_t67" style="position:absolute;left:0;text-align:left;margin-left:7.3pt;margin-top:.9pt;width:20.35pt;height:14.9pt;rotation:180;z-index:251652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" adj="10800" filled="f" strokecolor="windowText" strokeweight="1pt"/>
            </w:pict>
          </mc:Fallback>
        </mc:AlternateContent>
      </w:r>
    </w:p>
    <w:p w14:paraId="6FB632E2" w14:textId="77777777" w:rsidR="007B1925" w:rsidRPr="007B1925" w:rsidRDefault="00E939C7" w:rsidP="00E939C7">
      <w:pPr>
        <w:spacing w:line="240" w:lineRule="atLeast"/>
        <w:ind w:left="7951" w:hangingChars="4400" w:hanging="7951"/>
        <w:textAlignment w:val="center"/>
        <w:rPr>
          <w:rFonts w:ascii="MS Mincho" w:cs="Times New Roman"/>
          <w:b/>
          <w:spacing w:val="2"/>
          <w:sz w:val="18"/>
          <w:szCs w:val="16"/>
        </w:rPr>
      </w:pPr>
      <w:r w:rsidRPr="00E939C7">
        <w:rPr>
          <w:rFonts w:ascii="MS Mincho" w:cs="Times New Roman"/>
          <w:b/>
          <w:noProof/>
          <w:spacing w:val="2"/>
          <w:sz w:val="18"/>
          <w:szCs w:val="16"/>
        </w:rPr>
        <mc:AlternateContent>
          <mc:Choice Requires="wps">
            <w:drawing>
              <wp:anchor distT="0" distB="0" distL="114300" distR="114300" simplePos="0" relativeHeight="251662336" behindDoc="0" locked="0" layoutInCell="1" allowOverlap="1" wp14:anchorId="22961248" wp14:editId="72482873">
                <wp:simplePos x="0" y="0"/>
                <wp:positionH relativeFrom="column">
                  <wp:posOffset>5505450</wp:posOffset>
                </wp:positionH>
                <wp:positionV relativeFrom="paragraph">
                  <wp:posOffset>196215</wp:posOffset>
                </wp:positionV>
                <wp:extent cx="763270" cy="485775"/>
                <wp:effectExtent l="0" t="0" r="0" b="0"/>
                <wp:wrapNone/>
                <wp:docPr id="7" name="テキスト ボックス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3270" cy="485775"/>
                        </a:xfrm>
                        <a:prstGeom prst="rect">
                          <a:avLst/>
                        </a:prstGeom>
                        <a:noFill/>
                        <a:ln w="9525">
                          <a:noFill/>
                          <a:miter lim="800000"/>
                          <a:headEnd/>
                          <a:tailEnd/>
                        </a:ln>
                      </wps:spPr>
                      <wps:txbx>
                        <w:txbxContent>
                          <w:p w14:paraId="0A44098C" w14:textId="77777777" w:rsidR="00E939C7" w:rsidRDefault="00E939C7" w:rsidP="00E939C7">
                            <w:r w:rsidRPr="007B1925">
                              <w:rPr>
                                <w:rFonts w:ascii="MS Mincho" w:cs="Times New Roman" w:hint="eastAsia"/>
                                <w:b/>
                                <w:spacing w:val="2"/>
                                <w:sz w:val="18"/>
                                <w:szCs w:val="16"/>
                              </w:rPr>
                              <w:t>最終試験</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04F4CB" id="テキスト ボックス 7" o:spid="_x0000_s1036" type="#_x0000_t202" style="position:absolute;left:0;text-align:left;margin-left:433.5pt;margin-top:15.45pt;width:60.1pt;height:38.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" filled="f" stroked="f">
                <v:textbox>
                  <w:txbxContent>
                    <w:p w:rsidR="00E939C7" w:rsidRDefault="00E939C7" w:rsidP="00E939C7">
                      <w:r w:rsidRPr="007B1925">
                        <w:rPr>
                          <w:rFonts w:ascii="ＭＳ 明朝" w:cs="Times New Roman" w:hint="eastAsia"/>
                          <w:b/>
                          <w:spacing w:val="2"/>
                          <w:sz w:val="18"/>
                          <w:szCs w:val="16"/>
                        </w:rPr>
                        <w:t>最終試験</w:t>
                      </w:r>
                    </w:p>
                  </w:txbxContent>
                </v:textbox>
              </v:shape>
            </w:pict>
          </mc:Fallback>
        </mc:AlternateContent>
      </w:r>
      <w:r w:rsidR="007B1925" w:rsidRPr="007B1925">
        <w:rPr>
          <w:rFonts w:ascii="MS Mincho" w:cs="Times New Roman" w:hint="eastAsia"/>
          <w:b/>
          <w:spacing w:val="2"/>
          <w:sz w:val="18"/>
          <w:szCs w:val="16"/>
        </w:rPr>
        <w:t xml:space="preserve">　　　</w:t>
      </w:r>
      <w:r w:rsidR="007B1925">
        <w:rPr>
          <w:rFonts w:ascii="MS Mincho" w:cs="Times New Roman" w:hint="eastAsia"/>
          <w:b/>
          <w:spacing w:val="2"/>
          <w:sz w:val="18"/>
          <w:szCs w:val="16"/>
        </w:rPr>
        <w:t xml:space="preserve">　　　　　　　　　　　　　　　　　</w:t>
      </w:r>
      <w:r w:rsidR="007B1925" w:rsidRPr="007B1925">
        <w:rPr>
          <w:rFonts w:ascii="MS Mincho" w:cs="Times New Roman" w:hint="eastAsia"/>
          <w:b/>
          <w:spacing w:val="2"/>
          <w:sz w:val="18"/>
          <w:szCs w:val="16"/>
        </w:rPr>
        <w:t xml:space="preserve"> </w:t>
      </w:r>
      <w:r w:rsidR="007B1925">
        <w:rPr>
          <w:rFonts w:ascii="MS Mincho" w:cs="Times New Roman" w:hint="eastAsia"/>
          <w:b/>
          <w:spacing w:val="2"/>
          <w:sz w:val="18"/>
          <w:szCs w:val="16"/>
        </w:rPr>
        <w:t xml:space="preserve">　　　</w:t>
      </w:r>
      <w:r>
        <w:rPr>
          <w:rFonts w:ascii="MS Mincho" w:cs="Times New Roman"/>
          <w:b/>
          <w:spacing w:val="2"/>
          <w:sz w:val="18"/>
          <w:szCs w:val="16"/>
        </w:rPr>
        <w:t xml:space="preserve"> </w:t>
      </w:r>
      <w:r w:rsidR="007B1925">
        <w:rPr>
          <w:rFonts w:ascii="MS Mincho" w:cs="Times New Roman"/>
          <w:b/>
          <w:spacing w:val="2"/>
          <w:sz w:val="18"/>
          <w:szCs w:val="16"/>
        </w:rPr>
        <w:br/>
      </w:r>
      <w:r w:rsidR="007B1925">
        <w:rPr>
          <w:rFonts w:ascii="MS Mincho" w:cs="Times New Roman"/>
          <w:b/>
          <w:spacing w:val="2"/>
          <w:sz w:val="18"/>
          <w:szCs w:val="16"/>
        </w:rPr>
        <w:br/>
      </w:r>
      <w:r w:rsidR="007B1925">
        <w:rPr>
          <w:rFonts w:ascii="MS Mincho" w:cs="Times New Roman" w:hint="eastAsia"/>
          <w:b/>
          <w:spacing w:val="2"/>
          <w:sz w:val="18"/>
          <w:szCs w:val="16"/>
        </w:rPr>
        <w:t xml:space="preserve">　　　　</w:t>
      </w:r>
    </w:p>
    <w:p w14:paraId="3BCAFAF8" w14:textId="77777777" w:rsidR="007B1925" w:rsidRDefault="007B1925" w:rsidP="007B1925">
      <w:pPr>
        <w:spacing w:before="96" w:line="240" w:lineRule="atLeast"/>
        <w:rPr>
          <w:rFonts w:ascii="MS Mincho"/>
          <w:b/>
          <w:bCs/>
          <w:spacing w:val="-2"/>
          <w:sz w:val="24"/>
          <w:szCs w:val="24"/>
          <w:u w:val="single"/>
        </w:rPr>
      </w:pPr>
      <w:r w:rsidRPr="001F6C82">
        <w:rPr>
          <w:rFonts w:ascii="MS Mincho" w:hint="eastAsia"/>
          <w:b/>
          <w:bCs/>
          <w:color w:val="9CC2E5" w:themeColor="accent1" w:themeTint="99"/>
          <w:sz w:val="24"/>
          <w:szCs w:val="24"/>
        </w:rPr>
        <w:t>●</w:t>
      </w:r>
      <w:r w:rsidRPr="004A67E0">
        <w:rPr>
          <w:rFonts w:ascii="MS Mincho" w:hint="eastAsia"/>
          <w:b/>
          <w:bCs/>
          <w:color w:val="2F5496" w:themeColor="accent5" w:themeShade="BF"/>
          <w:spacing w:val="-2"/>
          <w:sz w:val="24"/>
          <w:szCs w:val="24"/>
          <w:u w:val="single"/>
        </w:rPr>
        <w:t>学修目標</w:t>
      </w:r>
    </w:p>
    <w:p w14:paraId="750AC11A" w14:textId="77777777" w:rsidR="007B1925" w:rsidRPr="00AB78DC" w:rsidRDefault="007B1925" w:rsidP="0064391D">
      <w:pPr>
        <w:spacing w:after="120" w:line="240" w:lineRule="atLeast"/>
        <w:ind w:firstLineChars="100" w:firstLine="200"/>
      </w:pPr>
      <w:r w:rsidRPr="00AB78DC">
        <w:rPr>
          <w:rFonts w:hint="eastAsia"/>
        </w:rPr>
        <w:t>本課程では</w:t>
      </w:r>
      <w:r w:rsidR="00FE3123">
        <w:rPr>
          <w:rFonts w:hint="eastAsia"/>
        </w:rPr>
        <w:t>、</w:t>
      </w:r>
      <w:r w:rsidR="0064391D">
        <w:rPr>
          <w:rFonts w:hint="eastAsia"/>
        </w:rPr>
        <w:t>次のような能力の修得を修士課程より高い基準で学修目標としています</w:t>
      </w:r>
      <w:r w:rsidR="00FE3123">
        <w:rPr>
          <w:rFonts w:hint="eastAsia"/>
        </w:rPr>
        <w:t>。</w:t>
      </w:r>
    </w:p>
    <w:p w14:paraId="389EE773" w14:textId="77777777" w:rsidR="007B1925" w:rsidRPr="00AB78DC" w:rsidRDefault="007B1925" w:rsidP="007B1925">
      <w:pPr>
        <w:spacing w:before="0" w:after="0" w:line="240" w:lineRule="auto"/>
        <w:ind w:firstLineChars="100" w:firstLine="200"/>
      </w:pPr>
      <w:r w:rsidRPr="00AB78DC">
        <w:rPr>
          <w:rFonts w:hint="eastAsia"/>
        </w:rPr>
        <w:t>・情報通信分野における研究・技術開発に必要な高度な専門的学力</w:t>
      </w:r>
    </w:p>
    <w:p w14:paraId="4321FAEC" w14:textId="77777777" w:rsidR="007B1925" w:rsidRPr="00AB78DC" w:rsidRDefault="007B1925" w:rsidP="007B1925">
      <w:pPr>
        <w:spacing w:before="0" w:after="0" w:line="240" w:lineRule="auto"/>
        <w:ind w:firstLineChars="100" w:firstLine="200"/>
      </w:pPr>
      <w:r w:rsidRPr="00AB78DC">
        <w:rPr>
          <w:rFonts w:hint="eastAsia"/>
        </w:rPr>
        <w:t>・関連分野の専門学力を自ら修得し</w:t>
      </w:r>
      <w:r w:rsidR="00FE3123">
        <w:rPr>
          <w:rFonts w:hint="eastAsia"/>
        </w:rPr>
        <w:t>、</w:t>
      </w:r>
      <w:r w:rsidRPr="00AB78DC">
        <w:rPr>
          <w:rFonts w:hint="eastAsia"/>
        </w:rPr>
        <w:t>新しい領域の開拓および実践的問題解決に結びつける力</w:t>
      </w:r>
    </w:p>
    <w:p w14:paraId="09A408E7" w14:textId="77777777" w:rsidR="007B1925" w:rsidRPr="00AB78DC" w:rsidRDefault="007B1925" w:rsidP="007B1925">
      <w:pPr>
        <w:spacing w:before="0" w:after="0" w:line="240" w:lineRule="auto"/>
        <w:ind w:firstLineChars="100" w:firstLine="200"/>
      </w:pPr>
      <w:r w:rsidRPr="00AB78DC">
        <w:rPr>
          <w:rFonts w:hint="eastAsia"/>
        </w:rPr>
        <w:t>・社会との関係の中で専門知識を活用して</w:t>
      </w:r>
      <w:r w:rsidR="00FE3123">
        <w:rPr>
          <w:rFonts w:hint="eastAsia"/>
        </w:rPr>
        <w:t>、</w:t>
      </w:r>
      <w:r w:rsidRPr="00AB78DC">
        <w:rPr>
          <w:rFonts w:hint="eastAsia"/>
        </w:rPr>
        <w:t>新たな課題解決と創造的提案を行う力</w:t>
      </w:r>
    </w:p>
    <w:p w14:paraId="74F63F3C" w14:textId="77777777" w:rsidR="007B1925" w:rsidRPr="00AB78DC" w:rsidRDefault="007B1925" w:rsidP="007B1925">
      <w:pPr>
        <w:spacing w:before="0" w:after="0" w:line="240" w:lineRule="auto"/>
        <w:ind w:firstLineChars="100" w:firstLine="200"/>
      </w:pPr>
      <w:r w:rsidRPr="00AB78DC">
        <w:rPr>
          <w:rFonts w:hint="eastAsia"/>
        </w:rPr>
        <w:t>・国際的視野をもって研究・開発の潮流を理解し体系化する能力</w:t>
      </w:r>
    </w:p>
    <w:p w14:paraId="25E4DF47" w14:textId="77777777" w:rsidR="007B1925" w:rsidRPr="00AB78DC" w:rsidRDefault="007B1925" w:rsidP="007B1925">
      <w:pPr>
        <w:spacing w:before="0" w:after="0" w:line="240" w:lineRule="auto"/>
        <w:ind w:firstLineChars="100" w:firstLine="200"/>
      </w:pPr>
      <w:r w:rsidRPr="00AB78DC">
        <w:rPr>
          <w:rFonts w:hint="eastAsia"/>
        </w:rPr>
        <w:t>・情報通信分野に関する高度に専門的な業務に従事するに必要な能力と学識</w:t>
      </w:r>
    </w:p>
    <w:p w14:paraId="585671A5" w14:textId="77777777" w:rsidR="007B1925" w:rsidRPr="00AB78DC" w:rsidRDefault="007B1925" w:rsidP="007B1925">
      <w:pPr>
        <w:spacing w:before="0" w:after="0" w:line="240" w:lineRule="auto"/>
        <w:ind w:leftChars="100" w:left="400" w:hangingChars="100" w:hanging="200"/>
      </w:pPr>
      <w:r w:rsidRPr="00AB78DC">
        <w:rPr>
          <w:rFonts w:hint="eastAsia"/>
        </w:rPr>
        <w:t>・情報通信分野について</w:t>
      </w:r>
      <w:r w:rsidR="00FE3123">
        <w:rPr>
          <w:rFonts w:hint="eastAsia"/>
        </w:rPr>
        <w:t>、</w:t>
      </w:r>
      <w:r w:rsidRPr="00AB78DC">
        <w:rPr>
          <w:rFonts w:hint="eastAsia"/>
        </w:rPr>
        <w:t>独創的研究によって従来の学術水準に新しい知見を加えるとともに</w:t>
      </w:r>
      <w:r w:rsidR="00FE3123">
        <w:rPr>
          <w:rFonts w:hint="eastAsia"/>
        </w:rPr>
        <w:t>、</w:t>
      </w:r>
      <w:r w:rsidRPr="00AB78DC">
        <w:rPr>
          <w:rFonts w:hint="eastAsia"/>
        </w:rPr>
        <w:t>研究者として自立して研究活動を行う力</w:t>
      </w:r>
    </w:p>
    <w:p w14:paraId="0752B264" w14:textId="77777777" w:rsidR="007B1925" w:rsidRPr="00AB78DC" w:rsidRDefault="007B1925" w:rsidP="007B1925">
      <w:pPr>
        <w:spacing w:before="0" w:after="0" w:line="240" w:lineRule="auto"/>
        <w:ind w:leftChars="100" w:left="400" w:hangingChars="100" w:hanging="200"/>
      </w:pPr>
      <w:r w:rsidRPr="00AB78DC">
        <w:rPr>
          <w:rFonts w:hint="eastAsia"/>
        </w:rPr>
        <w:t>・日本語及び英語によって科学技術情報を論理的に説明・文書化する能力をもち</w:t>
      </w:r>
      <w:r w:rsidR="00FE3123">
        <w:rPr>
          <w:rFonts w:hint="eastAsia"/>
        </w:rPr>
        <w:t>、</w:t>
      </w:r>
      <w:r w:rsidRPr="00AB78DC">
        <w:rPr>
          <w:rFonts w:hint="eastAsia"/>
        </w:rPr>
        <w:t>リーダーとして研究・開発チームを指揮できる能力</w:t>
      </w:r>
    </w:p>
    <w:p w14:paraId="0A926BF1" w14:textId="77777777" w:rsidR="007B1925" w:rsidRDefault="007B1925" w:rsidP="007B1925">
      <w:pPr>
        <w:spacing w:before="0" w:after="0" w:line="240" w:lineRule="auto"/>
        <w:ind w:firstLineChars="100" w:firstLine="200"/>
      </w:pPr>
      <w:r w:rsidRPr="00AB78DC">
        <w:rPr>
          <w:rFonts w:hint="eastAsia"/>
        </w:rPr>
        <w:t>・強い倫理観を持って研究開発等に携わる姿勢</w:t>
      </w:r>
    </w:p>
    <w:p w14:paraId="2E43A636" w14:textId="77777777" w:rsidR="00966931" w:rsidRPr="00AB78DC" w:rsidRDefault="00966931" w:rsidP="007B1925">
      <w:pPr>
        <w:spacing w:before="0" w:after="0" w:line="240" w:lineRule="auto"/>
        <w:ind w:firstLineChars="100" w:firstLine="200"/>
      </w:pPr>
    </w:p>
    <w:p w14:paraId="744C3F27" w14:textId="77777777" w:rsidR="0064391D" w:rsidRDefault="0064391D" w:rsidP="0064391D">
      <w:pPr>
        <w:spacing w:line="240" w:lineRule="atLeast"/>
        <w:rPr>
          <w:rFonts w:ascii="MS Mincho"/>
          <w:b/>
          <w:bCs/>
          <w:sz w:val="24"/>
          <w:szCs w:val="24"/>
          <w:u w:val="single"/>
        </w:rPr>
      </w:pPr>
      <w:r w:rsidRPr="001F6C82">
        <w:rPr>
          <w:rFonts w:ascii="MS Mincho" w:hint="eastAsia"/>
          <w:b/>
          <w:bCs/>
          <w:color w:val="9CC2E5" w:themeColor="accent1" w:themeTint="99"/>
          <w:sz w:val="24"/>
          <w:szCs w:val="24"/>
        </w:rPr>
        <w:t>●</w:t>
      </w:r>
      <w:r w:rsidRPr="004A67E0">
        <w:rPr>
          <w:rFonts w:ascii="MS Mincho" w:hint="eastAsia"/>
          <w:b/>
          <w:bCs/>
          <w:color w:val="2F5496" w:themeColor="accent5" w:themeShade="BF"/>
          <w:sz w:val="24"/>
          <w:szCs w:val="24"/>
          <w:u w:val="single"/>
        </w:rPr>
        <w:t>修了要件</w:t>
      </w:r>
      <w:r w:rsidR="002C34EC">
        <w:rPr>
          <w:rFonts w:ascii="MS Gothic" w:eastAsia="MS Gothic" w:hAnsi="MS Gothic" w:hint="eastAsia"/>
        </w:rPr>
        <w:t>（正確な内容は学修案内を参照してください）</w:t>
      </w:r>
    </w:p>
    <w:p w14:paraId="2C1FBDB2" w14:textId="77777777" w:rsidR="0064391D" w:rsidRPr="0064391D" w:rsidRDefault="0064391D" w:rsidP="0064391D">
      <w:pPr>
        <w:spacing w:before="0" w:after="0" w:line="240" w:lineRule="atLeast"/>
        <w:rPr>
          <w:rFonts w:ascii="MS Mincho" w:cs="Times New Roman"/>
          <w:spacing w:val="2"/>
          <w:szCs w:val="19"/>
        </w:rPr>
      </w:pPr>
      <w:r w:rsidRPr="0064391D">
        <w:rPr>
          <w:rFonts w:ascii="MS Mincho" w:hint="eastAsia"/>
          <w:b/>
          <w:color w:val="0000FF"/>
          <w:szCs w:val="19"/>
        </w:rPr>
        <w:t xml:space="preserve">　　</w:t>
      </w:r>
      <w:r w:rsidRPr="0064391D">
        <w:rPr>
          <w:rFonts w:ascii="MS Mincho" w:hint="eastAsia"/>
          <w:szCs w:val="19"/>
        </w:rPr>
        <w:t>本コースの博士後期課程を修了するために満たさなければならない要件は</w:t>
      </w:r>
      <w:r w:rsidR="00FE3123">
        <w:rPr>
          <w:rFonts w:ascii="MS Mincho" w:hint="eastAsia"/>
          <w:szCs w:val="19"/>
        </w:rPr>
        <w:t>、</w:t>
      </w:r>
      <w:r w:rsidRPr="0064391D">
        <w:rPr>
          <w:rFonts w:ascii="MS Mincho" w:hint="eastAsia"/>
          <w:szCs w:val="19"/>
        </w:rPr>
        <w:t>次の通りです</w:t>
      </w:r>
      <w:r w:rsidR="00FE3123">
        <w:rPr>
          <w:rFonts w:ascii="MS Mincho" w:hint="eastAsia"/>
          <w:szCs w:val="19"/>
        </w:rPr>
        <w:t>。</w:t>
      </w:r>
    </w:p>
    <w:p w14:paraId="58BD1953" w14:textId="77777777" w:rsidR="0064391D" w:rsidRPr="0064391D" w:rsidRDefault="0064391D" w:rsidP="0064391D">
      <w:pPr>
        <w:spacing w:before="0" w:after="0" w:line="240" w:lineRule="atLeast"/>
        <w:rPr>
          <w:rFonts w:ascii="MS Mincho" w:cs="Times New Roman"/>
          <w:spacing w:val="2"/>
          <w:szCs w:val="19"/>
        </w:rPr>
      </w:pPr>
      <w:r w:rsidRPr="0064391D">
        <w:rPr>
          <w:rFonts w:ascii="MS Mincho" w:hint="eastAsia"/>
          <w:szCs w:val="19"/>
        </w:rPr>
        <w:t xml:space="preserve">　　１．</w:t>
      </w:r>
      <w:r w:rsidR="005C6C18" w:rsidRPr="0064391D">
        <w:rPr>
          <w:rFonts w:ascii="MS Mincho" w:hint="eastAsia"/>
          <w:szCs w:val="19"/>
        </w:rPr>
        <w:t>２４単位以上を大学院授業科目（６００番台）から修得している</w:t>
      </w:r>
      <w:r w:rsidRPr="0064391D">
        <w:rPr>
          <w:rFonts w:ascii="MS Mincho" w:hint="eastAsia"/>
          <w:szCs w:val="19"/>
        </w:rPr>
        <w:t>こと</w:t>
      </w:r>
    </w:p>
    <w:p w14:paraId="69815FD0" w14:textId="77777777" w:rsidR="0064391D" w:rsidRPr="0064391D" w:rsidRDefault="0064391D" w:rsidP="0064391D">
      <w:pPr>
        <w:spacing w:before="0" w:after="0" w:line="240" w:lineRule="atLeast"/>
        <w:rPr>
          <w:rFonts w:ascii="MS Mincho" w:cs="Times New Roman"/>
          <w:spacing w:val="2"/>
          <w:szCs w:val="19"/>
        </w:rPr>
      </w:pPr>
      <w:r w:rsidRPr="0064391D">
        <w:rPr>
          <w:rFonts w:ascii="MS Mincho" w:hint="eastAsia"/>
          <w:szCs w:val="19"/>
        </w:rPr>
        <w:t xml:space="preserve">　　２．本コースで指定された授業科目において</w:t>
      </w:r>
      <w:r w:rsidR="00FE3123">
        <w:rPr>
          <w:rFonts w:ascii="MS Mincho" w:hint="eastAsia"/>
          <w:szCs w:val="19"/>
        </w:rPr>
        <w:t>、</w:t>
      </w:r>
      <w:r w:rsidRPr="0064391D">
        <w:rPr>
          <w:rFonts w:ascii="MS Mincho" w:hint="eastAsia"/>
          <w:szCs w:val="19"/>
        </w:rPr>
        <w:t>次の要件を満たすこと</w:t>
      </w:r>
    </w:p>
    <w:p w14:paraId="2345A686" w14:textId="77777777" w:rsidR="0064391D" w:rsidRPr="0064391D" w:rsidRDefault="0064391D" w:rsidP="00F2027F">
      <w:pPr>
        <w:spacing w:before="0" w:after="0" w:line="240" w:lineRule="atLeast"/>
        <w:rPr>
          <w:rFonts w:ascii="MS Mincho"/>
          <w:szCs w:val="19"/>
        </w:rPr>
      </w:pPr>
      <w:r w:rsidRPr="0064391D">
        <w:rPr>
          <w:rFonts w:ascii="Century" w:hAnsi="Century" w:cs="Century"/>
          <w:szCs w:val="19"/>
        </w:rPr>
        <w:t xml:space="preserve">    </w:t>
      </w:r>
      <w:r w:rsidRPr="0064391D">
        <w:rPr>
          <w:rFonts w:hint="eastAsia"/>
          <w:szCs w:val="19"/>
        </w:rPr>
        <w:t xml:space="preserve">　</w:t>
      </w:r>
      <w:r w:rsidRPr="0064391D">
        <w:rPr>
          <w:rFonts w:ascii="Century" w:hAnsi="Century" w:cs="Century"/>
          <w:szCs w:val="19"/>
        </w:rPr>
        <w:t xml:space="preserve">  </w:t>
      </w:r>
      <w:r w:rsidRPr="0064391D">
        <w:rPr>
          <w:rFonts w:ascii="MS Mincho" w:hint="eastAsia"/>
          <w:szCs w:val="19"/>
        </w:rPr>
        <w:t>・</w:t>
      </w:r>
      <w:r w:rsidR="005C6C18" w:rsidRPr="0064391D">
        <w:rPr>
          <w:rFonts w:ascii="MS Mincho" w:hint="eastAsia"/>
          <w:szCs w:val="19"/>
        </w:rPr>
        <w:t>講究科目１２単位を修得しているこ</w:t>
      </w:r>
      <w:r w:rsidRPr="0064391D">
        <w:rPr>
          <w:rFonts w:ascii="MS Mincho" w:hint="eastAsia"/>
          <w:szCs w:val="19"/>
        </w:rPr>
        <w:t>と</w:t>
      </w:r>
    </w:p>
    <w:p w14:paraId="4212351A" w14:textId="77777777" w:rsidR="00915FB1" w:rsidRPr="00AA1BDC" w:rsidRDefault="00915FB1" w:rsidP="00966931">
      <w:pPr>
        <w:spacing w:before="0" w:after="0" w:line="240" w:lineRule="atLeast"/>
        <w:rPr>
          <w:rFonts w:ascii="MS Mincho"/>
          <w:szCs w:val="19"/>
        </w:rPr>
      </w:pPr>
      <w:r w:rsidRPr="0064391D">
        <w:rPr>
          <w:rFonts w:ascii="MS Mincho" w:hint="eastAsia"/>
          <w:szCs w:val="19"/>
        </w:rPr>
        <w:t xml:space="preserve">　　３．</w:t>
      </w:r>
      <w:r w:rsidRPr="00915FB1">
        <w:rPr>
          <w:rFonts w:ascii="MS Mincho" w:hint="eastAsia"/>
          <w:szCs w:val="19"/>
        </w:rPr>
        <w:t>文系教養科目のうち600番台を２単位以上，キャリア科目を４単位以上，修得していること</w:t>
      </w:r>
    </w:p>
    <w:p w14:paraId="4F8BF8CA" w14:textId="77777777" w:rsidR="007B1925" w:rsidRPr="00966931" w:rsidRDefault="0064391D" w:rsidP="00C368AC">
      <w:pPr>
        <w:spacing w:before="0" w:after="0" w:line="240" w:lineRule="atLeast"/>
        <w:rPr>
          <w:rFonts w:ascii="MS Mincho"/>
          <w:szCs w:val="19"/>
        </w:rPr>
      </w:pPr>
      <w:r w:rsidRPr="0064391D">
        <w:rPr>
          <w:rFonts w:ascii="MS Mincho" w:hint="eastAsia"/>
          <w:szCs w:val="19"/>
        </w:rPr>
        <w:t xml:space="preserve">　　</w:t>
      </w:r>
      <w:r w:rsidR="00AA1BDC">
        <w:rPr>
          <w:rFonts w:ascii="MS Mincho" w:hint="eastAsia"/>
          <w:szCs w:val="19"/>
        </w:rPr>
        <w:t>４</w:t>
      </w:r>
      <w:r w:rsidRPr="0064391D">
        <w:rPr>
          <w:rFonts w:ascii="MS Mincho" w:hint="eastAsia"/>
          <w:szCs w:val="19"/>
        </w:rPr>
        <w:t>．</w:t>
      </w:r>
      <w:r w:rsidR="00C368AC" w:rsidRPr="00C368AC">
        <w:rPr>
          <w:rFonts w:ascii="MS Mincho" w:hint="eastAsia"/>
          <w:szCs w:val="19"/>
        </w:rPr>
        <w:t>中間審査並びに達成度審査を受け，博士論文審査及び最終試験に合格すること</w:t>
      </w:r>
    </w:p>
    <w:p w14:paraId="47D44F20" w14:textId="47614C45" w:rsidR="00363BD9" w:rsidRDefault="006B0489" w:rsidP="00363BD9">
      <w:pPr>
        <w:rPr>
          <w:ins w:id="49" w:author="Sasaki Hiroshi" w:date="2021-03-01T09:09:00Z"/>
          <w:rFonts w:ascii="MS Mincho"/>
          <w:b/>
          <w:bCs/>
          <w:color w:val="2F5496" w:themeColor="accent5" w:themeShade="BF"/>
          <w:spacing w:val="-2"/>
          <w:sz w:val="24"/>
          <w:szCs w:val="24"/>
          <w:u w:val="single"/>
          <w:lang w:eastAsia="zh-CN"/>
        </w:rPr>
      </w:pPr>
      <w:del w:id="50" w:author="Sasaki Hiroshi" w:date="2021-03-01T09:09:00Z">
        <w:r w:rsidDel="002D3175">
          <w:rPr>
            <w:rFonts w:ascii="MS Mincho"/>
            <w:b/>
            <w:bCs/>
            <w:noProof/>
            <w:color w:val="2F5496" w:themeColor="accent5" w:themeShade="BF"/>
            <w:spacing w:val="-2"/>
            <w:sz w:val="24"/>
            <w:szCs w:val="24"/>
            <w:u w:val="single"/>
          </w:rPr>
          <w:lastRenderedPageBreak/>
          <w:drawing>
            <wp:anchor distT="0" distB="0" distL="114300" distR="114300" simplePos="0" relativeHeight="251668480" behindDoc="0" locked="0" layoutInCell="1" allowOverlap="1" wp14:anchorId="5544AAE1" wp14:editId="51305CB4">
              <wp:simplePos x="0" y="0"/>
              <wp:positionH relativeFrom="column">
                <wp:posOffset>635</wp:posOffset>
              </wp:positionH>
              <wp:positionV relativeFrom="paragraph">
                <wp:posOffset>689610</wp:posOffset>
              </wp:positionV>
              <wp:extent cx="6191885" cy="4166235"/>
              <wp:effectExtent l="0" t="0" r="0" b="5715"/>
              <wp:wrapTopAndBottom/>
              <wp:docPr id="19" name="図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科目体系図(博士課程).png"/>
                      <pic:cNvPicPr/>
                    </pic:nvPicPr>
                    <pic:blipFill>
                      <a:blip r:embed="rId10">
                        <a:extLst>
                          <a:ext uri="{28A0092B-C50C-407E-A947-70E740481C1C}">
                            <a14:useLocalDpi xmlns:a14="http://schemas.microsoft.com/office/drawing/2010/main" val="0"/>
                          </a:ext>
                        </a:extLst>
                      </a:blip>
                      <a:stretch>
                        <a:fillRect/>
                      </a:stretch>
                    </pic:blipFill>
                    <pic:spPr>
                      <a:xfrm>
                        <a:off x="0" y="0"/>
                        <a:ext cx="6191885" cy="4166235"/>
                      </a:xfrm>
                      <a:prstGeom prst="rect">
                        <a:avLst/>
                      </a:prstGeom>
                    </pic:spPr>
                  </pic:pic>
                </a:graphicData>
              </a:graphic>
              <wp14:sizeRelH relativeFrom="margin">
                <wp14:pctWidth>0</wp14:pctWidth>
              </wp14:sizeRelH>
              <wp14:sizeRelV relativeFrom="margin">
                <wp14:pctHeight>0</wp14:pctHeight>
              </wp14:sizeRelV>
            </wp:anchor>
          </w:drawing>
        </w:r>
      </w:del>
      <w:r w:rsidR="00363BD9" w:rsidRPr="001F6C82">
        <w:rPr>
          <w:rFonts w:ascii="MS Mincho" w:hint="eastAsia"/>
          <w:b/>
          <w:bCs/>
          <w:color w:val="9CC2E5" w:themeColor="accent1" w:themeTint="99"/>
          <w:sz w:val="24"/>
          <w:szCs w:val="24"/>
          <w:lang w:eastAsia="zh-CN"/>
        </w:rPr>
        <w:t>●</w:t>
      </w:r>
      <w:r w:rsidR="008A48EF">
        <w:rPr>
          <w:rFonts w:ascii="MS Mincho" w:hint="eastAsia"/>
          <w:b/>
          <w:bCs/>
          <w:color w:val="2F5496" w:themeColor="accent5" w:themeShade="BF"/>
          <w:spacing w:val="-2"/>
          <w:sz w:val="24"/>
          <w:szCs w:val="24"/>
          <w:u w:val="single"/>
          <w:lang w:eastAsia="zh-CN"/>
        </w:rPr>
        <w:t>博士</w:t>
      </w:r>
      <w:r w:rsidR="00363BD9" w:rsidRPr="004A67E0">
        <w:rPr>
          <w:rFonts w:ascii="MS Mincho" w:hint="eastAsia"/>
          <w:b/>
          <w:bCs/>
          <w:color w:val="2F5496" w:themeColor="accent5" w:themeShade="BF"/>
          <w:spacing w:val="-2"/>
          <w:sz w:val="24"/>
          <w:szCs w:val="24"/>
          <w:u w:val="single"/>
          <w:lang w:eastAsia="zh-CN"/>
        </w:rPr>
        <w:t>科目体系図</w:t>
      </w:r>
    </w:p>
    <w:p w14:paraId="7AB7CC9A" w14:textId="77777777" w:rsidR="002D3175" w:rsidRPr="00D129FD" w:rsidRDefault="002D3175" w:rsidP="00363BD9">
      <w:pPr>
        <w:rPr>
          <w:rFonts w:ascii="MS Mincho"/>
          <w:b/>
          <w:bCs/>
          <w:color w:val="2F5496" w:themeColor="accent5" w:themeShade="BF"/>
          <w:spacing w:val="-2"/>
          <w:sz w:val="24"/>
          <w:szCs w:val="24"/>
          <w:lang w:eastAsia="zh-CN"/>
          <w:rPrChange w:id="51" w:author="Sasaki Hiroshi" w:date="2021-03-01T09:15:00Z">
            <w:rPr>
              <w:rFonts w:ascii="MS Mincho"/>
              <w:b/>
              <w:bCs/>
              <w:color w:val="2F5496" w:themeColor="accent5" w:themeShade="BF"/>
              <w:spacing w:val="-2"/>
              <w:sz w:val="24"/>
              <w:szCs w:val="24"/>
              <w:u w:val="single"/>
              <w:lang w:eastAsia="zh-CN"/>
            </w:rPr>
          </w:rPrChange>
        </w:rPr>
      </w:pPr>
    </w:p>
    <w:p w14:paraId="36EC4E20" w14:textId="45519DA1" w:rsidR="00E05960" w:rsidRPr="00D129FD" w:rsidRDefault="00417464" w:rsidP="00363BD9">
      <w:pPr>
        <w:rPr>
          <w:ins w:id="52" w:author="Sasaki Hiroshi" w:date="2021-03-01T09:09:00Z"/>
          <w:rFonts w:ascii="MS Mincho"/>
          <w:b/>
          <w:bCs/>
          <w:color w:val="2F5496" w:themeColor="accent5" w:themeShade="BF"/>
          <w:spacing w:val="-2"/>
          <w:sz w:val="24"/>
          <w:szCs w:val="24"/>
          <w:lang w:eastAsia="zh-CN"/>
          <w:rPrChange w:id="53" w:author="Sasaki Hiroshi" w:date="2021-03-01T09:15:00Z">
            <w:rPr>
              <w:ins w:id="54" w:author="Sasaki Hiroshi" w:date="2021-03-01T09:09:00Z"/>
              <w:rFonts w:ascii="MS Mincho"/>
              <w:b/>
              <w:bCs/>
              <w:color w:val="2F5496" w:themeColor="accent5" w:themeShade="BF"/>
              <w:spacing w:val="-2"/>
              <w:sz w:val="24"/>
              <w:szCs w:val="24"/>
              <w:u w:val="single"/>
              <w:lang w:eastAsia="zh-CN"/>
            </w:rPr>
          </w:rPrChange>
        </w:rPr>
      </w:pPr>
      <w:ins w:id="55" w:author="Sasaki Hiroshi" w:date="2021-03-01T09:13:00Z">
        <w:r w:rsidRPr="00D129FD">
          <w:rPr>
            <w:rFonts w:ascii="MS Mincho"/>
            <w:b/>
            <w:bCs/>
            <w:noProof/>
            <w:color w:val="2F5496" w:themeColor="accent5" w:themeShade="BF"/>
            <w:spacing w:val="-2"/>
            <w:sz w:val="24"/>
            <w:szCs w:val="24"/>
            <w:lang w:eastAsia="zh-CN"/>
            <w:rPrChange w:id="56" w:author="Sasaki Hiroshi" w:date="2021-03-01T09:15:00Z">
              <w:rPr>
                <w:rFonts w:ascii="MS Mincho"/>
                <w:b/>
                <w:bCs/>
                <w:noProof/>
                <w:color w:val="2F5496" w:themeColor="accent5" w:themeShade="BF"/>
                <w:spacing w:val="-2"/>
                <w:sz w:val="24"/>
                <w:szCs w:val="24"/>
                <w:u w:val="single"/>
                <w:lang w:eastAsia="zh-CN"/>
              </w:rPr>
            </w:rPrChange>
          </w:rPr>
          <w:drawing>
            <wp:inline distT="0" distB="0" distL="0" distR="0" wp14:anchorId="6718F95C" wp14:editId="5F06EE33">
              <wp:extent cx="6193155" cy="3444240"/>
              <wp:effectExtent l="0" t="0" r="444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1"/>
                      <a:stretch>
                        <a:fillRect/>
                      </a:stretch>
                    </pic:blipFill>
                    <pic:spPr>
                      <a:xfrm>
                        <a:off x="0" y="0"/>
                        <a:ext cx="6193155" cy="3444240"/>
                      </a:xfrm>
                      <a:prstGeom prst="rect">
                        <a:avLst/>
                      </a:prstGeom>
                    </pic:spPr>
                  </pic:pic>
                </a:graphicData>
              </a:graphic>
            </wp:inline>
          </w:drawing>
        </w:r>
      </w:ins>
    </w:p>
    <w:p w14:paraId="56E04647" w14:textId="2524F4A7" w:rsidR="002D3175" w:rsidRPr="00D129FD" w:rsidDel="00D2205A" w:rsidRDefault="002D3175" w:rsidP="00363BD9">
      <w:pPr>
        <w:rPr>
          <w:del w:id="57" w:author="Sasaki Hiroshi" w:date="2021-03-01T09:12:00Z"/>
          <w:rFonts w:ascii="MS Mincho"/>
          <w:b/>
          <w:bCs/>
          <w:color w:val="2F5496" w:themeColor="accent5" w:themeShade="BF"/>
          <w:spacing w:val="-2"/>
          <w:sz w:val="24"/>
          <w:szCs w:val="24"/>
          <w:rPrChange w:id="58" w:author="Sasaki Hiroshi" w:date="2021-03-01T09:15:00Z">
            <w:rPr>
              <w:del w:id="59" w:author="Sasaki Hiroshi" w:date="2021-03-01T09:12:00Z"/>
              <w:rFonts w:ascii="MS Mincho"/>
              <w:b/>
              <w:bCs/>
              <w:color w:val="2F5496" w:themeColor="accent5" w:themeShade="BF"/>
              <w:spacing w:val="-2"/>
              <w:sz w:val="24"/>
              <w:szCs w:val="24"/>
              <w:u w:val="single"/>
            </w:rPr>
          </w:rPrChange>
        </w:rPr>
      </w:pPr>
    </w:p>
    <w:p w14:paraId="15CA65A4" w14:textId="77777777" w:rsidR="00D2205A" w:rsidRPr="00D129FD" w:rsidRDefault="00D2205A" w:rsidP="00E05960">
      <w:pPr>
        <w:rPr>
          <w:ins w:id="60" w:author="Sasaki Hiroshi" w:date="2021-03-01T09:14:00Z"/>
          <w:rFonts w:ascii="MS Mincho"/>
          <w:b/>
          <w:bCs/>
          <w:color w:val="2F5496" w:themeColor="accent5" w:themeShade="BF"/>
          <w:spacing w:val="-2"/>
          <w:sz w:val="24"/>
          <w:szCs w:val="24"/>
          <w:rPrChange w:id="61" w:author="Sasaki Hiroshi" w:date="2021-03-01T09:15:00Z">
            <w:rPr>
              <w:ins w:id="62" w:author="Sasaki Hiroshi" w:date="2021-03-01T09:14:00Z"/>
              <w:rFonts w:ascii="MS Mincho"/>
              <w:b/>
              <w:bCs/>
              <w:color w:val="2F5496" w:themeColor="accent5" w:themeShade="BF"/>
              <w:spacing w:val="-2"/>
              <w:sz w:val="24"/>
              <w:szCs w:val="24"/>
              <w:u w:val="single"/>
            </w:rPr>
          </w:rPrChange>
        </w:rPr>
      </w:pPr>
    </w:p>
    <w:p w14:paraId="227DF0C0" w14:textId="394A01D3" w:rsidR="00E05960" w:rsidRDefault="00E05960" w:rsidP="00E05960">
      <w:pPr>
        <w:rPr>
          <w:color w:val="2F5496" w:themeColor="accent5" w:themeShade="BF"/>
          <w:sz w:val="48"/>
          <w:u w:val="single" w:color="A6A6A6" w:themeColor="background1" w:themeShade="A6"/>
          <w:lang w:eastAsia="zh-CN"/>
        </w:rPr>
      </w:pPr>
      <w:r>
        <w:rPr>
          <w:rFonts w:hint="eastAsia"/>
          <w:color w:val="2F5496" w:themeColor="accent5" w:themeShade="BF"/>
          <w:sz w:val="44"/>
          <w:u w:val="single" w:color="A6A6A6" w:themeColor="background1" w:themeShade="A6"/>
          <w:lang w:eastAsia="zh-CN"/>
        </w:rPr>
        <w:t>大学院入試</w:t>
      </w:r>
      <w:r>
        <w:rPr>
          <w:rFonts w:hint="eastAsia"/>
          <w:color w:val="2F5496" w:themeColor="accent5" w:themeShade="BF"/>
          <w:sz w:val="48"/>
          <w:u w:val="single" w:color="A6A6A6" w:themeColor="background1" w:themeShade="A6"/>
          <w:lang w:eastAsia="zh-CN"/>
        </w:rPr>
        <w:t xml:space="preserve">　　　　　　　　　　　　　　　　</w:t>
      </w:r>
    </w:p>
    <w:p w14:paraId="5489C865" w14:textId="77777777" w:rsidR="00BC5179" w:rsidRPr="00F2027F" w:rsidRDefault="00BC5179" w:rsidP="00E05960">
      <w:r w:rsidRPr="00F2027F">
        <w:rPr>
          <w:rFonts w:hint="eastAsia"/>
        </w:rPr>
        <w:t>大学院課程入学案内</w:t>
      </w:r>
      <w:r>
        <w:rPr>
          <w:rFonts w:hint="eastAsia"/>
        </w:rPr>
        <w:t>（</w:t>
      </w:r>
      <w:hyperlink r:id="rId12" w:history="1">
        <w:r w:rsidR="00CC497D" w:rsidRPr="00145E7F">
          <w:rPr>
            <w:rStyle w:val="Hyperlink"/>
          </w:rPr>
          <w:t>https://educ.titech.ac.jp/ict/admissions/</w:t>
        </w:r>
      </w:hyperlink>
      <w:r>
        <w:rPr>
          <w:rFonts w:hint="eastAsia"/>
        </w:rPr>
        <w:t>）</w:t>
      </w:r>
      <w:r w:rsidR="00CC497D">
        <w:br/>
      </w:r>
      <w:r>
        <w:rPr>
          <w:rFonts w:hint="eastAsia"/>
        </w:rPr>
        <w:t>および情報通信系サイト（</w:t>
      </w:r>
      <w:hyperlink r:id="rId13" w:history="1">
        <w:r w:rsidRPr="00E24F64">
          <w:rPr>
            <w:rStyle w:val="Hyperlink"/>
          </w:rPr>
          <w:t>https://educ.titech.ac.jp/ict/</w:t>
        </w:r>
      </w:hyperlink>
      <w:r>
        <w:rPr>
          <w:rFonts w:hint="eastAsia"/>
        </w:rPr>
        <w:t>）を参考にしてください。</w:t>
      </w:r>
    </w:p>
    <w:p w14:paraId="44D9B1F1" w14:textId="77777777" w:rsidR="008A1256" w:rsidRPr="00A336C6" w:rsidRDefault="008A1256" w:rsidP="004E16BE">
      <w:pPr>
        <w:pStyle w:val="ListParagraph"/>
        <w:numPr>
          <w:ilvl w:val="0"/>
          <w:numId w:val="1"/>
        </w:numPr>
        <w:spacing w:before="0" w:after="0" w:line="240" w:lineRule="auto"/>
        <w:ind w:leftChars="0"/>
        <w:rPr>
          <w:b/>
          <w:sz w:val="24"/>
        </w:rPr>
      </w:pPr>
      <w:r w:rsidRPr="00A336C6">
        <w:rPr>
          <w:rFonts w:hint="eastAsia"/>
          <w:b/>
          <w:sz w:val="24"/>
        </w:rPr>
        <w:t>修士課程入学試験について</w:t>
      </w:r>
    </w:p>
    <w:p w14:paraId="6E8C4FED" w14:textId="6999022D" w:rsidR="00EB68AC" w:rsidRPr="00EB68AC" w:rsidRDefault="00EB68AC" w:rsidP="00EB68AC">
      <w:pPr>
        <w:pStyle w:val="ListParagraph"/>
        <w:spacing w:before="0" w:after="0" w:line="240" w:lineRule="auto"/>
        <w:ind w:leftChars="0" w:left="420"/>
      </w:pPr>
      <w:r>
        <w:rPr>
          <w:rFonts w:hint="eastAsia"/>
        </w:rPr>
        <w:t>情報通信系情報通信</w:t>
      </w:r>
      <w:r w:rsidR="004E16BE">
        <w:rPr>
          <w:rFonts w:hint="eastAsia"/>
        </w:rPr>
        <w:t>コース</w:t>
      </w:r>
      <w:r>
        <w:rPr>
          <w:rFonts w:hint="eastAsia"/>
        </w:rPr>
        <w:t>および情報通信系</w:t>
      </w:r>
      <w:r>
        <w:t>ライフエンジニアリングコース</w:t>
      </w:r>
      <w:ins w:id="63" w:author="Sasaki Hiroshi" w:date="2021-03-15T12:53:00Z">
        <w:r w:rsidR="008752C1">
          <w:rPr>
            <w:rFonts w:hint="eastAsia"/>
          </w:rPr>
          <w:t>、情報通信系エンジニアリングデザインコース</w:t>
        </w:r>
      </w:ins>
      <w:r w:rsidR="004E16BE">
        <w:rPr>
          <w:rFonts w:hint="eastAsia"/>
        </w:rPr>
        <w:t>を志望される方は</w:t>
      </w:r>
      <w:r w:rsidR="00FE3123">
        <w:rPr>
          <w:rFonts w:hint="eastAsia"/>
        </w:rPr>
        <w:t>、</w:t>
      </w:r>
      <w:r w:rsidR="004E16BE">
        <w:rPr>
          <w:rFonts w:hint="eastAsia"/>
        </w:rPr>
        <w:t>東京工業大学工学院情報通信系の募集要項を参照してください</w:t>
      </w:r>
      <w:r w:rsidR="00FE3123">
        <w:rPr>
          <w:rFonts w:hint="eastAsia"/>
        </w:rPr>
        <w:t>。</w:t>
      </w:r>
      <w:r w:rsidR="00A0579D" w:rsidRPr="00A0579D">
        <w:rPr>
          <w:rFonts w:hint="eastAsia"/>
        </w:rPr>
        <w:t>英語については、本学の指定する外部英語テストのスコアをもって評価します。</w:t>
      </w:r>
      <w:r w:rsidR="00BC5179" w:rsidRPr="00BC5179">
        <w:rPr>
          <w:rFonts w:hint="eastAsia"/>
        </w:rPr>
        <w:t>受験</w:t>
      </w:r>
      <w:r w:rsidR="00BC5179">
        <w:rPr>
          <w:rFonts w:hint="eastAsia"/>
        </w:rPr>
        <w:t>される</w:t>
      </w:r>
      <w:r w:rsidR="00BC5179" w:rsidRPr="00BC5179">
        <w:rPr>
          <w:rFonts w:hint="eastAsia"/>
        </w:rPr>
        <w:t>方は早目に</w:t>
      </w:r>
      <w:r w:rsidR="00BC5179" w:rsidRPr="00BC5179">
        <w:rPr>
          <w:rFonts w:hint="eastAsia"/>
        </w:rPr>
        <w:t>TOEIC</w:t>
      </w:r>
      <w:r w:rsidR="002332CE">
        <w:rPr>
          <w:rFonts w:hint="eastAsia"/>
        </w:rPr>
        <w:t>や</w:t>
      </w:r>
      <w:r w:rsidR="00BC5179" w:rsidRPr="00BC5179">
        <w:rPr>
          <w:rFonts w:hint="eastAsia"/>
        </w:rPr>
        <w:t>TOEFL</w:t>
      </w:r>
      <w:r w:rsidR="00BC5179" w:rsidRPr="00BC5179">
        <w:rPr>
          <w:rFonts w:hint="eastAsia"/>
        </w:rPr>
        <w:t>などを受験してください。</w:t>
      </w:r>
    </w:p>
    <w:p w14:paraId="17E32E16" w14:textId="0623A168" w:rsidR="004E16BE" w:rsidRDefault="004E16BE" w:rsidP="004E16BE">
      <w:pPr>
        <w:pStyle w:val="ListParagraph"/>
        <w:spacing w:before="0" w:after="0" w:line="240" w:lineRule="auto"/>
        <w:ind w:leftChars="0" w:left="420"/>
      </w:pPr>
      <w:r>
        <w:rPr>
          <w:rFonts w:hint="eastAsia"/>
        </w:rPr>
        <w:t>入試に関する問い合わせ先：</w:t>
      </w:r>
      <w:r w:rsidR="008F0327" w:rsidRPr="008F0327">
        <w:t>inquiry2</w:t>
      </w:r>
      <w:del w:id="64" w:author="Sasaki Hiroshi" w:date="2021-02-17T19:29:00Z">
        <w:r w:rsidR="008F0327" w:rsidRPr="008F0327" w:rsidDel="00C90C2D">
          <w:delText>0</w:delText>
        </w:r>
      </w:del>
      <w:ins w:id="65" w:author="Sasaki Hiroshi" w:date="2021-02-17T19:29:00Z">
        <w:r w:rsidR="00C90C2D">
          <w:t>1</w:t>
        </w:r>
      </w:ins>
      <w:r w:rsidR="008F0327" w:rsidRPr="008F0327">
        <w:t>@ict.e.titech.ac.jp</w:t>
      </w:r>
    </w:p>
    <w:p w14:paraId="016BC68E" w14:textId="77777777" w:rsidR="00364730" w:rsidRPr="009C0EFD" w:rsidRDefault="00364730" w:rsidP="00A336C6">
      <w:pPr>
        <w:pStyle w:val="ListParagraph"/>
        <w:spacing w:before="0" w:after="0" w:line="240" w:lineRule="auto"/>
        <w:ind w:leftChars="200" w:left="2700" w:hangingChars="1150" w:hanging="2300"/>
      </w:pPr>
    </w:p>
    <w:p w14:paraId="1EACF0C8" w14:textId="77777777" w:rsidR="008A1256" w:rsidRPr="00A336C6" w:rsidRDefault="00A336C6" w:rsidP="004E16BE">
      <w:pPr>
        <w:pStyle w:val="ListParagraph"/>
        <w:numPr>
          <w:ilvl w:val="0"/>
          <w:numId w:val="1"/>
        </w:numPr>
        <w:spacing w:before="0" w:after="0" w:line="240" w:lineRule="auto"/>
        <w:ind w:leftChars="0"/>
        <w:rPr>
          <w:b/>
          <w:sz w:val="24"/>
        </w:rPr>
      </w:pPr>
      <w:r w:rsidRPr="00A336C6">
        <w:rPr>
          <w:rFonts w:hint="eastAsia"/>
          <w:b/>
          <w:sz w:val="24"/>
        </w:rPr>
        <w:t>博士後期課程（</w:t>
      </w:r>
      <w:r w:rsidR="008A1256" w:rsidRPr="00A336C6">
        <w:rPr>
          <w:rFonts w:hint="eastAsia"/>
          <w:b/>
          <w:sz w:val="24"/>
        </w:rPr>
        <w:t>博士課程</w:t>
      </w:r>
      <w:r w:rsidRPr="00A336C6">
        <w:rPr>
          <w:rFonts w:hint="eastAsia"/>
          <w:b/>
          <w:sz w:val="24"/>
        </w:rPr>
        <w:t>）</w:t>
      </w:r>
      <w:r w:rsidR="008A1256" w:rsidRPr="00A336C6">
        <w:rPr>
          <w:rFonts w:hint="eastAsia"/>
          <w:b/>
          <w:sz w:val="24"/>
        </w:rPr>
        <w:t>入学試験について</w:t>
      </w:r>
    </w:p>
    <w:p w14:paraId="6B9DEF2A" w14:textId="7AFC4E99" w:rsidR="00A0579D" w:rsidDel="00D2205A" w:rsidRDefault="00A0579D" w:rsidP="00A336C6">
      <w:pPr>
        <w:pStyle w:val="ListParagraph"/>
        <w:spacing w:before="0" w:after="0" w:line="240" w:lineRule="auto"/>
        <w:ind w:leftChars="0" w:left="420"/>
        <w:rPr>
          <w:del w:id="66" w:author="Sasaki Hiroshi" w:date="2021-03-01T09:14:00Z"/>
        </w:rPr>
      </w:pPr>
      <w:r w:rsidRPr="00A0579D">
        <w:rPr>
          <w:rFonts w:hint="eastAsia"/>
        </w:rPr>
        <w:t>入試は、修士論文や現在までの研究実績などについての面接試験を予定しています。</w:t>
      </w:r>
      <w:r w:rsidR="00CC497D" w:rsidRPr="00A0579D">
        <w:rPr>
          <w:rFonts w:hint="eastAsia"/>
        </w:rPr>
        <w:t>４月と１０月を入学時とする</w:t>
      </w:r>
      <w:r w:rsidR="00CC497D">
        <w:rPr>
          <w:rFonts w:hint="eastAsia"/>
        </w:rPr>
        <w:t>出願の締切</w:t>
      </w:r>
      <w:r w:rsidR="00CC497D" w:rsidRPr="00A0579D">
        <w:rPr>
          <w:rFonts w:hint="eastAsia"/>
        </w:rPr>
        <w:t>はその約３ヶ月前ですが、入学希望者は受験資格の判定、研究課題の検討のため、出願時期の少なくとも１ヶ月以前に</w:t>
      </w:r>
      <w:r w:rsidR="00CC497D">
        <w:rPr>
          <w:rFonts w:hint="eastAsia"/>
        </w:rPr>
        <w:t>希望する指導教員</w:t>
      </w:r>
      <w:r w:rsidR="00CC497D" w:rsidRPr="00A0579D">
        <w:rPr>
          <w:rFonts w:hint="eastAsia"/>
        </w:rPr>
        <w:t>と相談を始めて下さい。</w:t>
      </w:r>
      <w:r w:rsidR="00CC497D">
        <w:rPr>
          <w:rFonts w:hint="eastAsia"/>
        </w:rPr>
        <w:t>また、</w:t>
      </w:r>
      <w:r w:rsidR="00CC497D" w:rsidRPr="00A0579D">
        <w:rPr>
          <w:rFonts w:hint="eastAsia"/>
        </w:rPr>
        <w:t>外部英</w:t>
      </w:r>
      <w:r w:rsidRPr="00A0579D">
        <w:rPr>
          <w:rFonts w:hint="eastAsia"/>
        </w:rPr>
        <w:t>語スコアの提出</w:t>
      </w:r>
      <w:r>
        <w:rPr>
          <w:rFonts w:hint="eastAsia"/>
        </w:rPr>
        <w:t>が必要です。入試に関する問い合わせは、</w:t>
      </w:r>
      <w:r w:rsidRPr="00A0579D">
        <w:rPr>
          <w:rFonts w:hint="eastAsia"/>
        </w:rPr>
        <w:t>希望する指導教員か系主任に行なって下さい。</w:t>
      </w:r>
    </w:p>
    <w:p w14:paraId="24ED00AE" w14:textId="77777777" w:rsidR="00A336C6" w:rsidRPr="00364730" w:rsidRDefault="00A336C6" w:rsidP="00F2027F">
      <w:pPr>
        <w:pStyle w:val="ListParagraph"/>
        <w:spacing w:before="0" w:after="0" w:line="240" w:lineRule="auto"/>
        <w:ind w:leftChars="0" w:left="420"/>
      </w:pPr>
    </w:p>
    <w:sectPr w:rsidR="00A336C6" w:rsidRPr="00364730" w:rsidSect="0097550B">
      <w:footerReference w:type="default" r:id="rId14"/>
      <w:pgSz w:w="12247" w:h="17180" w:code="32767"/>
      <w:pgMar w:top="1304" w:right="1247" w:bottom="1304" w:left="1247" w:header="0" w:footer="170" w:gutter="0"/>
      <w:pgNumType w:start="2"/>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CA7290" w14:textId="77777777" w:rsidR="000F6DCD" w:rsidRDefault="000F6DCD" w:rsidP="002B48DC">
      <w:pPr>
        <w:spacing w:before="0" w:after="0" w:line="240" w:lineRule="auto"/>
      </w:pPr>
      <w:r>
        <w:separator/>
      </w:r>
    </w:p>
  </w:endnote>
  <w:endnote w:type="continuationSeparator" w:id="0">
    <w:p w14:paraId="76EBC079" w14:textId="77777777" w:rsidR="000F6DCD" w:rsidRDefault="000F6DCD" w:rsidP="002B48D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400FA6" w14:textId="77777777" w:rsidR="006437B5" w:rsidRDefault="00DC7DC6">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260E21" w14:textId="77777777" w:rsidR="000F6DCD" w:rsidRDefault="000F6DCD" w:rsidP="002B48DC">
      <w:pPr>
        <w:spacing w:before="0" w:after="0" w:line="240" w:lineRule="auto"/>
      </w:pPr>
      <w:r>
        <w:separator/>
      </w:r>
    </w:p>
  </w:footnote>
  <w:footnote w:type="continuationSeparator" w:id="0">
    <w:p w14:paraId="587307EF" w14:textId="77777777" w:rsidR="000F6DCD" w:rsidRDefault="000F6DCD" w:rsidP="002B48DC">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C32118"/>
    <w:multiLevelType w:val="hybridMultilevel"/>
    <w:tmpl w:val="99DE575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50132E7A"/>
    <w:multiLevelType w:val="hybridMultilevel"/>
    <w:tmpl w:val="5462A6C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65DA36C4"/>
    <w:multiLevelType w:val="hybridMultilevel"/>
    <w:tmpl w:val="6720B778"/>
    <w:lvl w:ilvl="0" w:tplc="04090001">
      <w:start w:val="1"/>
      <w:numFmt w:val="bullet"/>
      <w:lvlText w:val=""/>
      <w:lvlJc w:val="left"/>
      <w:pPr>
        <w:ind w:left="1260" w:hanging="420"/>
      </w:pPr>
      <w:rPr>
        <w:rFonts w:ascii="Wingdings" w:hAnsi="Wingdings" w:hint="default"/>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saki Hiroshi">
    <w15:presenceInfo w15:providerId="Windows Live" w15:userId="f21cbb22bab876f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isplayBackgroundShape/>
  <w:bordersDoNotSurroundHeader/>
  <w:bordersDoNotSurroundFooter/>
  <w:hideSpellingErrors/>
  <w:hideGrammaticalErrors/>
  <w:proofState w:spelling="clean"/>
  <w:trackRevisions/>
  <w:defaultTabStop w:val="840"/>
  <w:drawingGridHorizontalSpacing w:val="10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E3028"/>
    <w:rsid w:val="00001B7E"/>
    <w:rsid w:val="00006FE4"/>
    <w:rsid w:val="0005782B"/>
    <w:rsid w:val="00076698"/>
    <w:rsid w:val="00082587"/>
    <w:rsid w:val="000D1DE8"/>
    <w:rsid w:val="000F23C4"/>
    <w:rsid w:val="000F67F7"/>
    <w:rsid w:val="000F6DCD"/>
    <w:rsid w:val="001259F8"/>
    <w:rsid w:val="0013271A"/>
    <w:rsid w:val="0013454E"/>
    <w:rsid w:val="00146735"/>
    <w:rsid w:val="00167EAC"/>
    <w:rsid w:val="00196F25"/>
    <w:rsid w:val="001C5073"/>
    <w:rsid w:val="001C7FEE"/>
    <w:rsid w:val="001D510F"/>
    <w:rsid w:val="001D5EBC"/>
    <w:rsid w:val="001F6C82"/>
    <w:rsid w:val="0020695D"/>
    <w:rsid w:val="00216043"/>
    <w:rsid w:val="00230AE0"/>
    <w:rsid w:val="002332CE"/>
    <w:rsid w:val="0026349C"/>
    <w:rsid w:val="00294226"/>
    <w:rsid w:val="002B48DC"/>
    <w:rsid w:val="002C34EC"/>
    <w:rsid w:val="002D3175"/>
    <w:rsid w:val="002D320C"/>
    <w:rsid w:val="002F1571"/>
    <w:rsid w:val="00312323"/>
    <w:rsid w:val="00335C94"/>
    <w:rsid w:val="00363BD9"/>
    <w:rsid w:val="00364730"/>
    <w:rsid w:val="003665C2"/>
    <w:rsid w:val="00383C4A"/>
    <w:rsid w:val="003B2BE9"/>
    <w:rsid w:val="003B3EFF"/>
    <w:rsid w:val="003E52BF"/>
    <w:rsid w:val="00417464"/>
    <w:rsid w:val="0042152A"/>
    <w:rsid w:val="004374CA"/>
    <w:rsid w:val="004579EB"/>
    <w:rsid w:val="004635C7"/>
    <w:rsid w:val="00470CE6"/>
    <w:rsid w:val="00477FA3"/>
    <w:rsid w:val="0048401B"/>
    <w:rsid w:val="00494184"/>
    <w:rsid w:val="004A67E0"/>
    <w:rsid w:val="004E16BE"/>
    <w:rsid w:val="004F4AF7"/>
    <w:rsid w:val="00511067"/>
    <w:rsid w:val="00551E48"/>
    <w:rsid w:val="00556E22"/>
    <w:rsid w:val="00566937"/>
    <w:rsid w:val="00596B0F"/>
    <w:rsid w:val="005C6C18"/>
    <w:rsid w:val="005C6C2C"/>
    <w:rsid w:val="005D7FF6"/>
    <w:rsid w:val="005F3D08"/>
    <w:rsid w:val="006437B5"/>
    <w:rsid w:val="0064391D"/>
    <w:rsid w:val="00643FE3"/>
    <w:rsid w:val="006440A4"/>
    <w:rsid w:val="00660B91"/>
    <w:rsid w:val="006719E9"/>
    <w:rsid w:val="0069064A"/>
    <w:rsid w:val="006B0489"/>
    <w:rsid w:val="006D2DB4"/>
    <w:rsid w:val="006F77E1"/>
    <w:rsid w:val="007279EF"/>
    <w:rsid w:val="00755FF7"/>
    <w:rsid w:val="007705B0"/>
    <w:rsid w:val="00776AD5"/>
    <w:rsid w:val="00777977"/>
    <w:rsid w:val="0078299E"/>
    <w:rsid w:val="007B1925"/>
    <w:rsid w:val="007B3437"/>
    <w:rsid w:val="007D42C2"/>
    <w:rsid w:val="007F10CB"/>
    <w:rsid w:val="0080370A"/>
    <w:rsid w:val="00855AF9"/>
    <w:rsid w:val="00856562"/>
    <w:rsid w:val="0085758B"/>
    <w:rsid w:val="008752C1"/>
    <w:rsid w:val="0088237A"/>
    <w:rsid w:val="008A1256"/>
    <w:rsid w:val="008A3819"/>
    <w:rsid w:val="008A48EF"/>
    <w:rsid w:val="008A5AD5"/>
    <w:rsid w:val="008D4841"/>
    <w:rsid w:val="008F0327"/>
    <w:rsid w:val="008F7973"/>
    <w:rsid w:val="00905D6A"/>
    <w:rsid w:val="00915FB1"/>
    <w:rsid w:val="00956B2B"/>
    <w:rsid w:val="00966931"/>
    <w:rsid w:val="00974A72"/>
    <w:rsid w:val="0097550B"/>
    <w:rsid w:val="00991F73"/>
    <w:rsid w:val="009B4642"/>
    <w:rsid w:val="009C0EFD"/>
    <w:rsid w:val="00A010A2"/>
    <w:rsid w:val="00A0579D"/>
    <w:rsid w:val="00A315D7"/>
    <w:rsid w:val="00A336C6"/>
    <w:rsid w:val="00A448DE"/>
    <w:rsid w:val="00A460B5"/>
    <w:rsid w:val="00A61833"/>
    <w:rsid w:val="00A70F74"/>
    <w:rsid w:val="00A71920"/>
    <w:rsid w:val="00AA1BDC"/>
    <w:rsid w:val="00AA231B"/>
    <w:rsid w:val="00AB78DC"/>
    <w:rsid w:val="00AC6BE8"/>
    <w:rsid w:val="00AD3FEB"/>
    <w:rsid w:val="00B060A3"/>
    <w:rsid w:val="00B42737"/>
    <w:rsid w:val="00BC1AE5"/>
    <w:rsid w:val="00BC5179"/>
    <w:rsid w:val="00C368AC"/>
    <w:rsid w:val="00C90C2D"/>
    <w:rsid w:val="00CA6267"/>
    <w:rsid w:val="00CC03E2"/>
    <w:rsid w:val="00CC497D"/>
    <w:rsid w:val="00CE2D0A"/>
    <w:rsid w:val="00CE413F"/>
    <w:rsid w:val="00CF125B"/>
    <w:rsid w:val="00CF467B"/>
    <w:rsid w:val="00D020CB"/>
    <w:rsid w:val="00D129FD"/>
    <w:rsid w:val="00D2205A"/>
    <w:rsid w:val="00D560B2"/>
    <w:rsid w:val="00D61905"/>
    <w:rsid w:val="00D6408C"/>
    <w:rsid w:val="00D72BE3"/>
    <w:rsid w:val="00D77A13"/>
    <w:rsid w:val="00D86340"/>
    <w:rsid w:val="00DC7DC6"/>
    <w:rsid w:val="00DE224D"/>
    <w:rsid w:val="00DE3028"/>
    <w:rsid w:val="00E05960"/>
    <w:rsid w:val="00E10A87"/>
    <w:rsid w:val="00E11ECD"/>
    <w:rsid w:val="00E15276"/>
    <w:rsid w:val="00E1584D"/>
    <w:rsid w:val="00E81F22"/>
    <w:rsid w:val="00E939C7"/>
    <w:rsid w:val="00EB68AC"/>
    <w:rsid w:val="00EC3C27"/>
    <w:rsid w:val="00ED4A8D"/>
    <w:rsid w:val="00EE3924"/>
    <w:rsid w:val="00F01281"/>
    <w:rsid w:val="00F2027F"/>
    <w:rsid w:val="00F61E48"/>
    <w:rsid w:val="00F725AA"/>
    <w:rsid w:val="00F80E39"/>
    <w:rsid w:val="00F92E87"/>
    <w:rsid w:val="00F95A45"/>
    <w:rsid w:val="00FB70EE"/>
    <w:rsid w:val="00FE3123"/>
    <w:rsid w:val="00FF59F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v:textbox inset="5.85pt,.7pt,5.85pt,.7pt"/>
    </o:shapedefaults>
    <o:shapelayout v:ext="edit">
      <o:idmap v:ext="edit" data="1"/>
    </o:shapelayout>
  </w:shapeDefaults>
  <w:decimalSymbol w:val="."/>
  <w:listSeparator w:val=","/>
  <w14:docId w14:val="28FD91EC"/>
  <w15:docId w15:val="{52799A3D-0E0C-418A-9F62-5D0914015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ja-JP"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3028"/>
  </w:style>
  <w:style w:type="paragraph" w:styleId="Heading1">
    <w:name w:val="heading 1"/>
    <w:basedOn w:val="Normal"/>
    <w:next w:val="Normal"/>
    <w:link w:val="Heading1Char"/>
    <w:uiPriority w:val="9"/>
    <w:qFormat/>
    <w:rsid w:val="00DE3028"/>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DE3028"/>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DE3028"/>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DE3028"/>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DE3028"/>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DE3028"/>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DE3028"/>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DE3028"/>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DE3028"/>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3028"/>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semiHidden/>
    <w:rsid w:val="00DE3028"/>
    <w:rPr>
      <w:caps/>
      <w:spacing w:val="15"/>
      <w:shd w:val="clear" w:color="auto" w:fill="DEEAF6" w:themeFill="accent1" w:themeFillTint="33"/>
    </w:rPr>
  </w:style>
  <w:style w:type="character" w:customStyle="1" w:styleId="Heading3Char">
    <w:name w:val="Heading 3 Char"/>
    <w:basedOn w:val="DefaultParagraphFont"/>
    <w:link w:val="Heading3"/>
    <w:uiPriority w:val="9"/>
    <w:semiHidden/>
    <w:rsid w:val="00DE3028"/>
    <w:rPr>
      <w:caps/>
      <w:color w:val="1F4D78" w:themeColor="accent1" w:themeShade="7F"/>
      <w:spacing w:val="15"/>
    </w:rPr>
  </w:style>
  <w:style w:type="character" w:customStyle="1" w:styleId="Heading4Char">
    <w:name w:val="Heading 4 Char"/>
    <w:basedOn w:val="DefaultParagraphFont"/>
    <w:link w:val="Heading4"/>
    <w:uiPriority w:val="9"/>
    <w:semiHidden/>
    <w:rsid w:val="00DE3028"/>
    <w:rPr>
      <w:caps/>
      <w:color w:val="2E74B5" w:themeColor="accent1" w:themeShade="BF"/>
      <w:spacing w:val="10"/>
    </w:rPr>
  </w:style>
  <w:style w:type="character" w:customStyle="1" w:styleId="Heading5Char">
    <w:name w:val="Heading 5 Char"/>
    <w:basedOn w:val="DefaultParagraphFont"/>
    <w:link w:val="Heading5"/>
    <w:uiPriority w:val="9"/>
    <w:semiHidden/>
    <w:rsid w:val="00DE3028"/>
    <w:rPr>
      <w:caps/>
      <w:color w:val="2E74B5" w:themeColor="accent1" w:themeShade="BF"/>
      <w:spacing w:val="10"/>
    </w:rPr>
  </w:style>
  <w:style w:type="character" w:customStyle="1" w:styleId="Heading6Char">
    <w:name w:val="Heading 6 Char"/>
    <w:basedOn w:val="DefaultParagraphFont"/>
    <w:link w:val="Heading6"/>
    <w:uiPriority w:val="9"/>
    <w:semiHidden/>
    <w:rsid w:val="00DE3028"/>
    <w:rPr>
      <w:caps/>
      <w:color w:val="2E74B5" w:themeColor="accent1" w:themeShade="BF"/>
      <w:spacing w:val="10"/>
    </w:rPr>
  </w:style>
  <w:style w:type="character" w:customStyle="1" w:styleId="Heading7Char">
    <w:name w:val="Heading 7 Char"/>
    <w:basedOn w:val="DefaultParagraphFont"/>
    <w:link w:val="Heading7"/>
    <w:uiPriority w:val="9"/>
    <w:semiHidden/>
    <w:rsid w:val="00DE3028"/>
    <w:rPr>
      <w:caps/>
      <w:color w:val="2E74B5" w:themeColor="accent1" w:themeShade="BF"/>
      <w:spacing w:val="10"/>
    </w:rPr>
  </w:style>
  <w:style w:type="character" w:customStyle="1" w:styleId="Heading8Char">
    <w:name w:val="Heading 8 Char"/>
    <w:basedOn w:val="DefaultParagraphFont"/>
    <w:link w:val="Heading8"/>
    <w:uiPriority w:val="9"/>
    <w:semiHidden/>
    <w:rsid w:val="00DE3028"/>
    <w:rPr>
      <w:caps/>
      <w:spacing w:val="10"/>
      <w:sz w:val="18"/>
      <w:szCs w:val="18"/>
    </w:rPr>
  </w:style>
  <w:style w:type="character" w:customStyle="1" w:styleId="Heading9Char">
    <w:name w:val="Heading 9 Char"/>
    <w:basedOn w:val="DefaultParagraphFont"/>
    <w:link w:val="Heading9"/>
    <w:uiPriority w:val="9"/>
    <w:semiHidden/>
    <w:rsid w:val="00DE3028"/>
    <w:rPr>
      <w:i/>
      <w:iCs/>
      <w:caps/>
      <w:spacing w:val="10"/>
      <w:sz w:val="18"/>
      <w:szCs w:val="18"/>
    </w:rPr>
  </w:style>
  <w:style w:type="paragraph" w:styleId="Caption">
    <w:name w:val="caption"/>
    <w:basedOn w:val="Normal"/>
    <w:next w:val="Normal"/>
    <w:uiPriority w:val="35"/>
    <w:semiHidden/>
    <w:unhideWhenUsed/>
    <w:qFormat/>
    <w:rsid w:val="00DE3028"/>
    <w:rPr>
      <w:b/>
      <w:bCs/>
      <w:color w:val="2E74B5" w:themeColor="accent1" w:themeShade="BF"/>
      <w:sz w:val="16"/>
      <w:szCs w:val="16"/>
    </w:rPr>
  </w:style>
  <w:style w:type="paragraph" w:styleId="Title">
    <w:name w:val="Title"/>
    <w:basedOn w:val="Normal"/>
    <w:next w:val="Normal"/>
    <w:link w:val="TitleChar"/>
    <w:uiPriority w:val="10"/>
    <w:qFormat/>
    <w:rsid w:val="00DE3028"/>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DE3028"/>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DE3028"/>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DE3028"/>
    <w:rPr>
      <w:caps/>
      <w:color w:val="595959" w:themeColor="text1" w:themeTint="A6"/>
      <w:spacing w:val="10"/>
      <w:sz w:val="21"/>
      <w:szCs w:val="21"/>
    </w:rPr>
  </w:style>
  <w:style w:type="character" w:styleId="Strong">
    <w:name w:val="Strong"/>
    <w:uiPriority w:val="22"/>
    <w:qFormat/>
    <w:rsid w:val="00DE3028"/>
    <w:rPr>
      <w:b/>
      <w:bCs/>
    </w:rPr>
  </w:style>
  <w:style w:type="character" w:styleId="Emphasis">
    <w:name w:val="Emphasis"/>
    <w:uiPriority w:val="20"/>
    <w:qFormat/>
    <w:rsid w:val="00DE3028"/>
    <w:rPr>
      <w:caps/>
      <w:color w:val="1F4D78" w:themeColor="accent1" w:themeShade="7F"/>
      <w:spacing w:val="5"/>
    </w:rPr>
  </w:style>
  <w:style w:type="paragraph" w:styleId="NoSpacing">
    <w:name w:val="No Spacing"/>
    <w:uiPriority w:val="1"/>
    <w:qFormat/>
    <w:rsid w:val="00DE3028"/>
    <w:pPr>
      <w:spacing w:after="0" w:line="240" w:lineRule="auto"/>
    </w:pPr>
  </w:style>
  <w:style w:type="paragraph" w:styleId="Quote">
    <w:name w:val="Quote"/>
    <w:basedOn w:val="Normal"/>
    <w:next w:val="Normal"/>
    <w:link w:val="QuoteChar"/>
    <w:uiPriority w:val="29"/>
    <w:qFormat/>
    <w:rsid w:val="00DE3028"/>
    <w:rPr>
      <w:i/>
      <w:iCs/>
      <w:sz w:val="24"/>
      <w:szCs w:val="24"/>
    </w:rPr>
  </w:style>
  <w:style w:type="character" w:customStyle="1" w:styleId="QuoteChar">
    <w:name w:val="Quote Char"/>
    <w:basedOn w:val="DefaultParagraphFont"/>
    <w:link w:val="Quote"/>
    <w:uiPriority w:val="29"/>
    <w:rsid w:val="00DE3028"/>
    <w:rPr>
      <w:i/>
      <w:iCs/>
      <w:sz w:val="24"/>
      <w:szCs w:val="24"/>
    </w:rPr>
  </w:style>
  <w:style w:type="paragraph" w:styleId="IntenseQuote">
    <w:name w:val="Intense Quote"/>
    <w:basedOn w:val="Normal"/>
    <w:next w:val="Normal"/>
    <w:link w:val="IntenseQuoteChar"/>
    <w:uiPriority w:val="30"/>
    <w:qFormat/>
    <w:rsid w:val="00DE3028"/>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DE3028"/>
    <w:rPr>
      <w:color w:val="5B9BD5" w:themeColor="accent1"/>
      <w:sz w:val="24"/>
      <w:szCs w:val="24"/>
    </w:rPr>
  </w:style>
  <w:style w:type="character" w:styleId="SubtleEmphasis">
    <w:name w:val="Subtle Emphasis"/>
    <w:uiPriority w:val="19"/>
    <w:qFormat/>
    <w:rsid w:val="00DE3028"/>
    <w:rPr>
      <w:i/>
      <w:iCs/>
      <w:color w:val="1F4D78" w:themeColor="accent1" w:themeShade="7F"/>
    </w:rPr>
  </w:style>
  <w:style w:type="character" w:styleId="IntenseEmphasis">
    <w:name w:val="Intense Emphasis"/>
    <w:uiPriority w:val="21"/>
    <w:qFormat/>
    <w:rsid w:val="00DE3028"/>
    <w:rPr>
      <w:b/>
      <w:bCs/>
      <w:caps/>
      <w:color w:val="1F4D78" w:themeColor="accent1" w:themeShade="7F"/>
      <w:spacing w:val="10"/>
    </w:rPr>
  </w:style>
  <w:style w:type="character" w:styleId="SubtleReference">
    <w:name w:val="Subtle Reference"/>
    <w:uiPriority w:val="31"/>
    <w:qFormat/>
    <w:rsid w:val="00DE3028"/>
    <w:rPr>
      <w:b/>
      <w:bCs/>
      <w:color w:val="5B9BD5" w:themeColor="accent1"/>
    </w:rPr>
  </w:style>
  <w:style w:type="character" w:styleId="IntenseReference">
    <w:name w:val="Intense Reference"/>
    <w:uiPriority w:val="32"/>
    <w:qFormat/>
    <w:rsid w:val="00DE3028"/>
    <w:rPr>
      <w:b/>
      <w:bCs/>
      <w:i/>
      <w:iCs/>
      <w:caps/>
      <w:color w:val="5B9BD5" w:themeColor="accent1"/>
    </w:rPr>
  </w:style>
  <w:style w:type="character" w:styleId="BookTitle">
    <w:name w:val="Book Title"/>
    <w:uiPriority w:val="33"/>
    <w:qFormat/>
    <w:rsid w:val="00DE3028"/>
    <w:rPr>
      <w:b/>
      <w:bCs/>
      <w:i/>
      <w:iCs/>
      <w:spacing w:val="0"/>
    </w:rPr>
  </w:style>
  <w:style w:type="paragraph" w:styleId="TOCHeading">
    <w:name w:val="TOC Heading"/>
    <w:basedOn w:val="Heading1"/>
    <w:next w:val="Normal"/>
    <w:uiPriority w:val="39"/>
    <w:semiHidden/>
    <w:unhideWhenUsed/>
    <w:qFormat/>
    <w:rsid w:val="00DE3028"/>
    <w:pPr>
      <w:outlineLvl w:val="9"/>
    </w:pPr>
  </w:style>
  <w:style w:type="table" w:styleId="TableGrid">
    <w:name w:val="Table Grid"/>
    <w:basedOn w:val="TableNormal"/>
    <w:uiPriority w:val="59"/>
    <w:rsid w:val="00856562"/>
    <w:pPr>
      <w:spacing w:before="0" w:after="0" w:line="240" w:lineRule="auto"/>
    </w:pPr>
    <w:rPr>
      <w:rFonts w:ascii="Times New Roman" w:eastAsia="MS Mincho"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B48DC"/>
    <w:pPr>
      <w:tabs>
        <w:tab w:val="center" w:pos="4252"/>
        <w:tab w:val="right" w:pos="8504"/>
      </w:tabs>
      <w:snapToGrid w:val="0"/>
    </w:pPr>
  </w:style>
  <w:style w:type="character" w:customStyle="1" w:styleId="HeaderChar">
    <w:name w:val="Header Char"/>
    <w:basedOn w:val="DefaultParagraphFont"/>
    <w:link w:val="Header"/>
    <w:uiPriority w:val="99"/>
    <w:rsid w:val="002B48DC"/>
  </w:style>
  <w:style w:type="paragraph" w:styleId="Footer">
    <w:name w:val="footer"/>
    <w:basedOn w:val="Normal"/>
    <w:link w:val="FooterChar"/>
    <w:uiPriority w:val="99"/>
    <w:unhideWhenUsed/>
    <w:rsid w:val="002B48DC"/>
    <w:pPr>
      <w:tabs>
        <w:tab w:val="center" w:pos="4252"/>
        <w:tab w:val="right" w:pos="8504"/>
      </w:tabs>
      <w:snapToGrid w:val="0"/>
    </w:pPr>
  </w:style>
  <w:style w:type="character" w:customStyle="1" w:styleId="FooterChar">
    <w:name w:val="Footer Char"/>
    <w:basedOn w:val="DefaultParagraphFont"/>
    <w:link w:val="Footer"/>
    <w:uiPriority w:val="99"/>
    <w:rsid w:val="002B48DC"/>
  </w:style>
  <w:style w:type="paragraph" w:styleId="ListParagraph">
    <w:name w:val="List Paragraph"/>
    <w:basedOn w:val="Normal"/>
    <w:uiPriority w:val="34"/>
    <w:qFormat/>
    <w:rsid w:val="004E16BE"/>
    <w:pPr>
      <w:ind w:leftChars="400" w:left="840"/>
    </w:pPr>
  </w:style>
  <w:style w:type="character" w:styleId="Hyperlink">
    <w:name w:val="Hyperlink"/>
    <w:basedOn w:val="DefaultParagraphFont"/>
    <w:uiPriority w:val="99"/>
    <w:unhideWhenUsed/>
    <w:rsid w:val="00230AE0"/>
    <w:rPr>
      <w:color w:val="0563C1" w:themeColor="hyperlink"/>
      <w:u w:val="single"/>
    </w:rPr>
  </w:style>
  <w:style w:type="paragraph" w:styleId="BalloonText">
    <w:name w:val="Balloon Text"/>
    <w:basedOn w:val="Normal"/>
    <w:link w:val="BalloonTextChar"/>
    <w:uiPriority w:val="99"/>
    <w:semiHidden/>
    <w:unhideWhenUsed/>
    <w:rsid w:val="00ED4A8D"/>
    <w:pPr>
      <w:spacing w:before="0" w:after="0" w:line="240" w:lineRule="auto"/>
    </w:pPr>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ED4A8D"/>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955319">
      <w:bodyDiv w:val="1"/>
      <w:marLeft w:val="0"/>
      <w:marRight w:val="0"/>
      <w:marTop w:val="0"/>
      <w:marBottom w:val="0"/>
      <w:divBdr>
        <w:top w:val="none" w:sz="0" w:space="0" w:color="auto"/>
        <w:left w:val="none" w:sz="0" w:space="0" w:color="auto"/>
        <w:bottom w:val="none" w:sz="0" w:space="0" w:color="auto"/>
        <w:right w:val="none" w:sz="0" w:space="0" w:color="auto"/>
      </w:divBdr>
    </w:div>
    <w:div w:id="495461706">
      <w:bodyDiv w:val="1"/>
      <w:marLeft w:val="0"/>
      <w:marRight w:val="0"/>
      <w:marTop w:val="0"/>
      <w:marBottom w:val="0"/>
      <w:divBdr>
        <w:top w:val="none" w:sz="0" w:space="0" w:color="auto"/>
        <w:left w:val="none" w:sz="0" w:space="0" w:color="auto"/>
        <w:bottom w:val="none" w:sz="0" w:space="0" w:color="auto"/>
        <w:right w:val="none" w:sz="0" w:space="0" w:color="auto"/>
      </w:divBdr>
    </w:div>
    <w:div w:id="846558514">
      <w:bodyDiv w:val="1"/>
      <w:marLeft w:val="0"/>
      <w:marRight w:val="0"/>
      <w:marTop w:val="0"/>
      <w:marBottom w:val="0"/>
      <w:divBdr>
        <w:top w:val="none" w:sz="0" w:space="0" w:color="auto"/>
        <w:left w:val="none" w:sz="0" w:space="0" w:color="auto"/>
        <w:bottom w:val="none" w:sz="0" w:space="0" w:color="auto"/>
        <w:right w:val="none" w:sz="0" w:space="0" w:color="auto"/>
      </w:divBdr>
    </w:div>
    <w:div w:id="1141582919">
      <w:bodyDiv w:val="1"/>
      <w:marLeft w:val="0"/>
      <w:marRight w:val="0"/>
      <w:marTop w:val="0"/>
      <w:marBottom w:val="0"/>
      <w:divBdr>
        <w:top w:val="none" w:sz="0" w:space="0" w:color="auto"/>
        <w:left w:val="none" w:sz="0" w:space="0" w:color="auto"/>
        <w:bottom w:val="none" w:sz="0" w:space="0" w:color="auto"/>
        <w:right w:val="none" w:sz="0" w:space="0" w:color="auto"/>
      </w:divBdr>
    </w:div>
    <w:div w:id="2092778384">
      <w:bodyDiv w:val="1"/>
      <w:marLeft w:val="0"/>
      <w:marRight w:val="0"/>
      <w:marTop w:val="0"/>
      <w:marBottom w:val="0"/>
      <w:divBdr>
        <w:top w:val="none" w:sz="0" w:space="0" w:color="auto"/>
        <w:left w:val="none" w:sz="0" w:space="0" w:color="auto"/>
        <w:bottom w:val="none" w:sz="0" w:space="0" w:color="auto"/>
        <w:right w:val="none" w:sz="0" w:space="0" w:color="auto"/>
      </w:divBdr>
    </w:div>
    <w:div w:id="2103912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duc.titech.ac.jp/ic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duc.titech.ac.jp/ict/admissions/" TargetMode="Externa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D2B49C-BEF7-4635-97E3-25D4B23EF5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4</Pages>
  <Words>396</Words>
  <Characters>2259</Characters>
  <Application>Microsoft Office Word</Application>
  <DocSecurity>0</DocSecurity>
  <Lines>18</Lines>
  <Paragraphs>5</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
      <vt:lpstr/>
    </vt:vector>
  </TitlesOfParts>
  <Company>東京工業大学</Company>
  <LinksUpToDate>false</LinksUpToDate>
  <CharactersWithSpaces>2650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shinot</dc:creator>
  <cp:lastModifiedBy>Sasaki Hiroshi</cp:lastModifiedBy>
  <cp:revision>34</cp:revision>
  <cp:lastPrinted>2021-03-01T00:14:00Z</cp:lastPrinted>
  <dcterms:created xsi:type="dcterms:W3CDTF">2019-01-22T07:50:00Z</dcterms:created>
  <dcterms:modified xsi:type="dcterms:W3CDTF">2021-03-15T03:53:00Z</dcterms:modified>
</cp:coreProperties>
</file>